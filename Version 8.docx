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2" w:name="_GoBack" w:displacedByCustomXml="next"/>
    <w:bookmarkEnd w:id="2" w:displacedByCustomXml="next"/>
    <w:customXmlDelRangeStart w:id="3" w:author="Harsha Kanathur Narasimha Murthy" w:date="2016-09-21T18:55:00Z"/>
    <w:sdt>
      <w:sdtPr>
        <w:rPr>
          <w:sz w:val="24"/>
          <w:szCs w:val="24"/>
        </w:rPr>
        <w:alias w:val="C2 Delivery and option exercise"/>
        <w:tag w:val="Concept|a0gg0000001lUYnAAM|a0hg0000001sWn7AAE|2016-09-09T10:11"/>
        <w:id w:val="-941839206"/>
        <w:lock w:val="sdtContentLocked"/>
        <w:placeholder>
          <w:docPart w:val="606A7DAFC2CA4F15AAE1F88E4C5E33EB"/>
        </w:placeholder>
      </w:sdtPr>
      <w:sdtEndPr/>
      <w:sdtContent>
        <w:customXmlDelRangeEnd w:id="3"/>
        <w:p w14:paraId="4DF0AC4D" w14:textId="77777777" w:rsidR="00000000" w:rsidRDefault="00E17D62" w:rsidP="006339D5">
          <w:pPr>
            <w:rPr>
              <w:del w:id="4" w:author="Harsha Kanathur Narasimha Murthy" w:date="2016-09-21T18:55:00Z"/>
            </w:rPr>
          </w:pPr>
          <w:del w:id="5" w:author="Harsha Kanathur Narasimha Murthy" w:date="2016-09-21T18:55:00Z">
            <w:r w:rsidRPr="00CA685F">
              <w:rPr>
                <w:sz w:val="24"/>
                <w:szCs w:val="24"/>
              </w:rPr>
              <w:delText>(d)</w:delText>
            </w:r>
            <w:r w:rsidRPr="00CA685F">
              <w:rPr>
                <w:sz w:val="24"/>
                <w:szCs w:val="24"/>
              </w:rPr>
              <w:tab/>
              <w:delText>The "</w:delText>
            </w:r>
            <w:r w:rsidRPr="00CA685F">
              <w:rPr>
                <w:b/>
                <w:i/>
                <w:sz w:val="24"/>
                <w:szCs w:val="24"/>
              </w:rPr>
              <w:delText>Credit Event Upon Merger</w:delText>
            </w:r>
            <w:r w:rsidRPr="00CA685F">
              <w:rPr>
                <w:sz w:val="24"/>
                <w:szCs w:val="24"/>
              </w:rPr>
              <w:delText xml:space="preserve">" provisions of Section 5(b)(v) </w:delText>
            </w:r>
          </w:del>
          <w:customXmlDelRangeStart w:id="6" w:author="Harsha Kanathur Narasimha Murthy" w:date="2016-09-21T18:55:00Z"/>
          <w:sdt>
            <w:sdtPr>
              <w:rPr>
                <w:rStyle w:val="ContentControlChar"/>
                <w:rFonts w:eastAsiaTheme="minorHAnsi"/>
              </w:rPr>
              <w:alias w:val="Matter Agr no"/>
              <w:tag w:val="Element|a0ig00000034So2AAE|a0hg0000001sWn7AAE"/>
              <w:id w:val="49663455"/>
              <w:lock w:val="sdtContentLocked"/>
              <w:placeholder>
                <w:docPart w:val="ED4A393733B145DBA8AB5A9915EE2491"/>
              </w:placeholder>
              <w:text/>
            </w:sdtPr>
            <w:sdtEndPr>
              <w:rPr>
                <w:rStyle w:val="ContentControlChar"/>
              </w:rPr>
            </w:sdtEndPr>
            <w:sdtContent>
              <w:customXmlDelRangeEnd w:id="6"/>
              <w:del w:id="7" w:author="Harsha Kanathur Narasimha Murthy" w:date="2016-09-21T18:55:00Z">
                <w:r w:rsidR="00325BBB" w:rsidRPr="00325BBB">
                  <w:rPr>
                    <w:rStyle w:val="ContentControlChar"/>
                    <w:rFonts w:eastAsiaTheme="minorHAnsi"/>
                  </w:rPr>
                  <w:delText>Auto save matter_060916</w:delText>
                </w:r>
              </w:del>
              <w:customXmlDelRangeStart w:id="8" w:author="Harsha Kanathur Narasimha Murthy" w:date="2016-09-21T18:55:00Z"/>
            </w:sdtContent>
          </w:sdt>
          <w:customXmlDelRangeEnd w:id="8"/>
          <w:del w:id="9" w:author="Harsha Kanathur Narasimha Murthy" w:date="2016-09-21T18:55:00Z">
            <w:r w:rsidRPr="00CA685F">
              <w:rPr>
                <w:sz w:val="24"/>
                <w:szCs w:val="24"/>
              </w:rPr>
              <w:delText xml:space="preserve">apply to Party A and </w:delText>
            </w:r>
            <w:r>
              <w:rPr>
                <w:sz w:val="24"/>
                <w:szCs w:val="24"/>
              </w:rPr>
              <w:delText xml:space="preserve">a-a </w:delText>
            </w:r>
            <w:r w:rsidRPr="00CA685F">
              <w:rPr>
                <w:sz w:val="24"/>
                <w:szCs w:val="24"/>
              </w:rPr>
              <w:delText xml:space="preserve">apply to Party B. </w:delText>
            </w:r>
            <w:r>
              <w:rPr>
                <w:sz w:val="24"/>
                <w:szCs w:val="24"/>
              </w:rPr>
              <w:delText xml:space="preserve"> </w:delText>
            </w:r>
          </w:del>
        </w:p>
        <w:customXmlDelRangeStart w:id="10" w:author="Harsha Kanathur Narasimha Murthy" w:date="2016-09-21T18:55:00Z"/>
      </w:sdtContent>
    </w:sdt>
    <w:customXmlDelRangeEnd w:id="10"/>
    <w:p w14:paraId="250ED82C" w14:textId="77777777" w:rsidR="00EA1B8F" w:rsidRPr="00CA685F" w:rsidRDefault="00173D2D" w:rsidP="00E17D62">
      <w:pPr>
        <w:ind w:left="709" w:hanging="706"/>
        <w:rPr>
          <w:del w:id="11" w:author="Harsha Kanathur Narasimha Murthy" w:date="2016-09-21T18:55:00Z"/>
          <w:sz w:val="24"/>
          <w:szCs w:val="24"/>
        </w:rPr>
      </w:pPr>
      <w:customXmlInsRangeStart w:id="12" w:author="Harsha Kanathur Narasimha Murthy" w:date="2016-09-21T18:55:00Z"/>
      <w:sdt>
        <w:sdtPr>
          <w:tag w:val="Test1"/>
          <w:id w:val="2141150838"/>
          <w:placeholder>
            <w:docPart w:val="DefaultPlaceholder_1082065158"/>
          </w:placeholder>
        </w:sdtPr>
        <w:sdtEndPr/>
        <w:sdtContent>
          <w:customXmlInsRangeEnd w:id="12"/>
          <w:ins w:id="13" w:author="Harsha Kanathur Narasimha Murthy" w:date="2016-09-21T18:55:00Z">
            <w:r w:rsidR="001C4BF2">
              <w:rPr>
                <w:b/>
                <w:i/>
                <w:sz w:val="20"/>
              </w:rPr>
              <w:t>Specified Transaction”</w:t>
            </w:r>
            <w:r w:rsidR="001C4BF2">
              <w:rPr>
                <w:sz w:val="20"/>
              </w:rPr>
              <w:t xml:space="preserve"> [will have the meaning   specified in Section 14 of this Agreement.][</w:t>
            </w:r>
            <w:proofErr w:type="gramStart"/>
            <w:r w:rsidR="001C4BF2">
              <w:rPr>
                <w:sz w:val="20"/>
              </w:rPr>
              <w:t>means</w:t>
            </w:r>
            <w:proofErr w:type="gramEnd"/>
          </w:ins>
          <w:customXmlInsRangeStart w:id="14" w:author="Harsha Kanathur Narasimha Murthy" w:date="2016-09-21T18:55:00Z"/>
        </w:sdtContent>
      </w:sdt>
      <w:customXmlInsRangeEnd w:id="14"/>
      <w:ins w:id="15" w:author="Harsha Kanathur Narasimha Murthy" w:date="2016-09-21T18:55:00Z">
        <w:r w:rsidR="001C4BF2">
          <w:tab/>
        </w:r>
        <w:r w:rsidR="001C4BF2">
          <w:tab/>
        </w:r>
        <w:r w:rsidR="001C4BF2">
          <w:tab/>
        </w:r>
        <w:r w:rsidR="001C4BF2">
          <w:tab/>
        </w:r>
        <w:r w:rsidR="001C4BF2">
          <w:tab/>
        </w:r>
        <w:r w:rsidR="001C4BF2">
          <w:tab/>
        </w:r>
        <w:r w:rsidR="001C4BF2">
          <w:tab/>
        </w:r>
      </w:ins>
    </w:p>
    <w:p w14:paraId="4587CD6D" w14:textId="77777777" w:rsidR="00EA1B8F" w:rsidRDefault="00EA1B8F" w:rsidP="00A70995">
      <w:pPr>
        <w:ind w:left="709" w:hanging="709"/>
        <w:rPr>
          <w:del w:id="16" w:author="Harsha Kanathur Narasimha Murthy" w:date="2016-09-21T18:55:00Z"/>
          <w:sz w:val="24"/>
          <w:szCs w:val="24"/>
        </w:rPr>
      </w:pPr>
    </w:p>
    <w:p w14:paraId="455B5777" w14:textId="6F69EE87" w:rsidR="001C4BF2" w:rsidRDefault="001C4BF2" w:rsidP="006339D5">
      <w:pPr>
        <w:rPr>
          <w:ins w:id="17" w:author="Harsha Kanathur Narasimha Murthy" w:date="2016-09-21T18:55:00Z"/>
        </w:rPr>
      </w:pPr>
    </w:p>
    <w:customXmlDelRangeStart w:id="18" w:author="Harsha Kanathur Narasimha Murthy" w:date="2016-09-21T18:55:00Z"/>
    <w:sdt>
      <w:sdtPr>
        <w:rPr>
          <w:sz w:val="24"/>
          <w:szCs w:val="24"/>
        </w:rPr>
        <w:alias w:val="c2"/>
        <w:tag w:val="Concept|a0gg0000001mbWvAAI|a0hg0000001sWnCAAU|2016-09-09T10:14"/>
        <w:id w:val="-962348221"/>
        <w:lock w:val="sdtContentLocked"/>
        <w:placeholder>
          <w:docPart w:val="606A7DAFC2CA4F15AAE1F88E4C5E33EB"/>
        </w:placeholder>
      </w:sdtPr>
      <w:sdtEndPr/>
      <w:sdtContent>
        <w:customXmlDelRangeEnd w:id="18"/>
        <w:customXmlInsRangeStart w:id="19" w:author="Harsha Kanathur Narasimha Murthy" w:date="2016-09-21T18:55:00Z"/>
        <w:sdt>
          <w:sdtPr>
            <w:rPr>
              <w:sz w:val="20"/>
            </w:rPr>
            <w:alias w:val="raj1"/>
            <w:tag w:val="Concept|a0gg0000001n8r1AAA|a0hg0000001qRmpAAE|2016-04-06T10:39"/>
            <w:id w:val="-2106876654"/>
            <w:lock w:val="contentLocked"/>
            <w:placeholder>
              <w:docPart w:val="27315F4774B74720B5B5A1A15FCA0D9C"/>
            </w:placeholder>
          </w:sdtPr>
          <w:sdtEndPr/>
          <w:sdtContent>
            <w:customXmlInsRangeEnd w:id="19"/>
            <w:p w14:paraId="5C3738C2" w14:textId="165A25FC" w:rsidR="001C4BF2" w:rsidRDefault="001C4BF2" w:rsidP="006339D5">
              <w:pPr>
                <w:rPr>
                  <w:ins w:id="20" w:author="Harsha Kanathur Narasimha Murthy" w:date="2016-09-21T18:55:00Z"/>
                  <w:sz w:val="20"/>
                </w:rPr>
              </w:pPr>
              <w:r w:rsidRPr="00173D2D">
                <w:rPr>
                  <w:sz w:val="20"/>
                  <w:rPrChange w:id="21" w:author="Harsha Kanathur Narasimha Murthy" w:date="2016-09-21T18:55:00Z">
                    <w:rPr>
                      <w:sz w:val="24"/>
                    </w:rPr>
                  </w:rPrChange>
                </w:rPr>
                <w:t>(e)</w:t>
              </w:r>
              <w:r w:rsidRPr="00173D2D">
                <w:rPr>
                  <w:sz w:val="20"/>
                  <w:rPrChange w:id="22" w:author="Harsha Kanathur Narasimha Murthy" w:date="2016-09-21T18:55:00Z">
                    <w:rPr>
                      <w:sz w:val="24"/>
                    </w:rPr>
                  </w:rPrChange>
                </w:rPr>
                <w:tab/>
                <w:t xml:space="preserve">The </w:t>
              </w:r>
              <w:r w:rsidRPr="00173D2D">
                <w:rPr>
                  <w:b/>
                  <w:i/>
                  <w:sz w:val="20"/>
                  <w:rPrChange w:id="23" w:author="Harsha Kanathur Narasimha Murthy" w:date="2016-09-21T18:55:00Z">
                    <w:rPr>
                      <w:sz w:val="24"/>
                    </w:rPr>
                  </w:rPrChange>
                </w:rPr>
                <w:t>“Automatic Early Termination”</w:t>
              </w:r>
              <w:r w:rsidRPr="00173D2D">
                <w:rPr>
                  <w:sz w:val="20"/>
                  <w:rPrChange w:id="24" w:author="Harsha Kanathur Narasimha Murthy" w:date="2016-09-21T18:55:00Z">
                    <w:rPr>
                      <w:sz w:val="24"/>
                    </w:rPr>
                  </w:rPrChange>
                </w:rPr>
                <w:t xml:space="preserve"> provision of Section</w:t>
              </w:r>
              <w:del w:id="25" w:author="Harsha Kanathur Narasimha Murthy" w:date="2016-09-21T18:55:00Z">
                <w:r w:rsidR="00883A66" w:rsidRPr="00CA685F">
                  <w:rPr>
                    <w:sz w:val="24"/>
                    <w:szCs w:val="24"/>
                  </w:rPr>
                  <w:delText> </w:delText>
                </w:r>
              </w:del>
              <w:ins w:id="26" w:author="Harsha Kanathur Narasimha Murthy" w:date="2016-09-21T18:55:00Z">
                <w:r>
                  <w:rPr>
                    <w:sz w:val="20"/>
                  </w:rPr>
                  <w:t xml:space="preserve"> </w:t>
                </w:r>
              </w:ins>
              <w:r w:rsidRPr="00173D2D">
                <w:rPr>
                  <w:sz w:val="20"/>
                  <w:rPrChange w:id="27" w:author="Harsha Kanathur Narasimha Murthy" w:date="2016-09-21T18:55:00Z">
                    <w:rPr>
                      <w:sz w:val="24"/>
                    </w:rPr>
                  </w:rPrChange>
                </w:rPr>
                <w:t xml:space="preserve">6(a) </w:t>
              </w:r>
              <w:ins w:id="28" w:author="Harsha Kanathur Narasimha Murthy" w:date="2016-09-21T18:55:00Z">
                <w:r>
                  <w:rPr>
                    <w:sz w:val="20"/>
                  </w:rPr>
                  <w:t>[will][will not]</w:t>
                </w:r>
                <w:r>
                  <w:rPr>
                    <w:position w:val="6"/>
                    <w:sz w:val="16"/>
                  </w:rPr>
                  <w:t>*</w:t>
                </w:r>
                <w:r>
                  <w:rPr>
                    <w:sz w:val="20"/>
                  </w:rPr>
                  <w:t xml:space="preserve"> apply to Party A</w:t>
                </w:r>
              </w:ins>
            </w:p>
            <w:p w14:paraId="4D896416" w14:textId="77777777" w:rsidR="001C4BF2" w:rsidRDefault="001C4BF2" w:rsidP="001C4BF2">
              <w:pPr>
                <w:rPr>
                  <w:ins w:id="29" w:author="Harsha Kanathur Narasimha Murthy" w:date="2016-09-21T18:55:00Z"/>
                  <w:sz w:val="20"/>
                </w:rPr>
              </w:pPr>
              <w:ins w:id="30" w:author="Harsha Kanathur Narasimha Murthy" w:date="2016-09-21T18:55:00Z">
                <w:r>
                  <w:rPr>
                    <w:sz w:val="20"/>
                  </w:rPr>
                  <w:t xml:space="preserve"> [will][will not]</w:t>
                </w:r>
                <w:r>
                  <w:rPr>
                    <w:position w:val="6"/>
                    <w:sz w:val="16"/>
                  </w:rPr>
                  <w:t>*</w:t>
                </w:r>
                <w:r>
                  <w:rPr>
                    <w:sz w:val="20"/>
                  </w:rPr>
                  <w:t xml:space="preserve"> apply to Party B</w:t>
                </w:r>
              </w:ins>
            </w:p>
            <w:customXmlInsRangeStart w:id="31" w:author="Harsha Kanathur Narasimha Murthy" w:date="2016-09-21T18:55:00Z"/>
          </w:sdtContent>
        </w:sdt>
        <w:customXmlInsRangeEnd w:id="31"/>
        <w:p w14:paraId="2AD17244" w14:textId="77777777" w:rsidR="001C4BF2" w:rsidRDefault="001C4BF2" w:rsidP="001C4BF2">
          <w:pPr>
            <w:rPr>
              <w:ins w:id="32" w:author="Harsha Kanathur Narasimha Murthy" w:date="2016-09-21T18:55:00Z"/>
            </w:rPr>
          </w:pPr>
          <w:ins w:id="33" w:author="Harsha Kanathur Narasimha Murthy" w:date="2016-09-21T18:55:00Z">
            <w:r>
              <w:rPr>
                <w:sz w:val="20"/>
              </w:rPr>
              <w:t xml:space="preserve"> </w:t>
            </w:r>
            <w:r>
              <w:tab/>
            </w:r>
            <w:r>
              <w:tab/>
            </w:r>
          </w:ins>
        </w:p>
        <w:p w14:paraId="40195F1D" w14:textId="5CEB53CD" w:rsidR="001C4BF2" w:rsidRDefault="00173D2D" w:rsidP="006339D5">
          <w:pPr>
            <w:rPr>
              <w:ins w:id="34" w:author="Harsha Kanathur Narasimha Murthy" w:date="2016-09-21T18:55:00Z"/>
              <w:sz w:val="20"/>
            </w:rPr>
          </w:pPr>
          <w:customXmlInsRangeStart w:id="35" w:author="Harsha Kanathur Narasimha Murthy" w:date="2016-09-21T18:55:00Z"/>
          <w:sdt>
            <w:sdtPr>
              <w:rPr>
                <w:sz w:val="20"/>
              </w:rPr>
              <w:alias w:val="CrossDefault"/>
              <w:tag w:val="Concept|a0gg0000001m1qAAAQ|a0hg0000001qQoPAAU|2016-04-05T11:49"/>
              <w:id w:val="1456368538"/>
              <w:lock w:val="contentLocked"/>
              <w:placeholder>
                <w:docPart w:val="720FB958F30E4072AF81701BA8D21288"/>
              </w:placeholder>
            </w:sdtPr>
            <w:sdtEndPr>
              <w:rPr>
                <w:rStyle w:val="FootnoteReference"/>
                <w:position w:val="6"/>
                <w:sz w:val="16"/>
              </w:rPr>
            </w:sdtEndPr>
            <w:sdtContent>
              <w:customXmlInsRangeEnd w:id="35"/>
              <w:ins w:id="36" w:author="Harsha Kanathur Narasimha Murthy" w:date="2016-09-21T18:55:00Z">
                <w:r w:rsidR="001C4BF2">
                  <w:rPr>
                    <w:sz w:val="20"/>
                  </w:rPr>
                  <w:t>(b)</w:t>
                </w:r>
                <w:r w:rsidR="001C4BF2">
                  <w:rPr>
                    <w:sz w:val="20"/>
                  </w:rPr>
                  <w:tab/>
                  <w:t xml:space="preserve">The </w:t>
                </w:r>
                <w:r w:rsidR="001C4BF2">
                  <w:rPr>
                    <w:b/>
                    <w:i/>
                    <w:sz w:val="20"/>
                  </w:rPr>
                  <w:t>“Cross-Default”</w:t>
                </w:r>
                <w:r w:rsidR="001C4BF2">
                  <w:rPr>
                    <w:sz w:val="20"/>
                  </w:rPr>
                  <w:t xml:space="preserve"> provisions of Section 5(a)(vi) [</w:t>
                </w:r>
              </w:ins>
              <w:customXmlInsRangeStart w:id="37" w:author="Harsha Kanathur Narasimha Murthy" w:date="2016-09-21T18:55:00Z"/>
              <w:sdt>
                <w:sdtPr>
                  <w:rPr>
                    <w:rStyle w:val="ContentControlChar"/>
                    <w:rFonts w:eastAsiaTheme="minorHAnsi"/>
                  </w:rPr>
                  <w:alias w:val="will"/>
                  <w:tag w:val="Element|a0ig00000033wcIAAQ|a0hg0000001qQoPAAU"/>
                  <w:id w:val="-1583220987"/>
                  <w:lock w:val="contentLocked"/>
                  <w:placeholder>
                    <w:docPart w:val="87591D08267541AA8E3CA40E816FDFCB"/>
                  </w:placeholder>
                  <w:dropDownList>
                    <w:listItem w:displayText="Will" w:value="Will"/>
                    <w:listItem w:displayText="Will Not" w:value="Will Not"/>
                  </w:dropDownList>
                </w:sdtPr>
                <w:sdtEndPr>
                  <w:rPr>
                    <w:rStyle w:val="ContentControlChar"/>
                  </w:rPr>
                </w:sdtEndPr>
                <w:sdtContent>
                  <w:customXmlInsRangeEnd w:id="37"/>
                  <w:ins w:id="38" w:author="Harsha Kanathur Narasimha Murthy" w:date="2016-09-21T18:55:00Z">
                    <w:r>
                      <w:rPr>
                        <w:rStyle w:val="ContentControlChar"/>
                        <w:rFonts w:eastAsiaTheme="minorHAnsi"/>
                      </w:rPr>
                      <w:t>Will</w:t>
                    </w:r>
                  </w:ins>
                  <w:customXmlInsRangeStart w:id="39" w:author="Harsha Kanathur Narasimha Murthy" w:date="2016-09-21T18:55:00Z"/>
                </w:sdtContent>
              </w:sdt>
              <w:customXmlInsRangeEnd w:id="39"/>
              <w:ins w:id="40" w:author="Harsha Kanathur Narasimha Murthy" w:date="2016-09-21T18:55:00Z">
                <w:r w:rsidR="001C4BF2">
                  <w:rPr>
                    <w:sz w:val="20"/>
                  </w:rPr>
                  <w:t>]</w:t>
                </w:r>
                <w:r w:rsidR="001C4BF2">
                  <w:rPr>
                    <w:position w:val="6"/>
                    <w:sz w:val="16"/>
                  </w:rPr>
                  <w:t>*</w:t>
                </w:r>
                <w:r w:rsidR="001C4BF2">
                  <w:rPr>
                    <w:sz w:val="20"/>
                  </w:rPr>
                  <w:t xml:space="preserve"> </w:t>
                </w:r>
              </w:ins>
              <w:customXmlDelRangeStart w:id="41" w:author="Harsha Kanathur Narasimha Murthy" w:date="2016-09-21T18:55:00Z"/>
              <w:sdt>
                <w:sdtPr>
                  <w:rPr>
                    <w:rStyle w:val="ContentControlChar"/>
                    <w:rFonts w:eastAsiaTheme="minorHAnsi"/>
                  </w:rPr>
                  <w:alias w:val="Matter Agr no"/>
                  <w:tag w:val="Element|a0ig00000034So2AAE|a0hg0000001sWnCAAU"/>
                  <w:id w:val="81721008"/>
                  <w:lock w:val="sdtContentLocked"/>
                  <w:placeholder>
                    <w:docPart w:val="38134DA4DA4D4BB4BCB0412B38A5B876"/>
                  </w:placeholder>
                  <w:text/>
                </w:sdtPr>
                <w:sdtEndPr>
                  <w:rPr>
                    <w:rStyle w:val="ContentControlChar"/>
                  </w:rPr>
                </w:sdtEndPr>
                <w:sdtContent>
                  <w:customXmlDelRangeEnd w:id="41"/>
                  <w:del w:id="42" w:author="Harsha Kanathur Narasimha Murthy" w:date="2016-09-21T18:55:00Z">
                    <w:r w:rsidR="00325BBB" w:rsidRPr="00325BBB">
                      <w:rPr>
                        <w:rStyle w:val="ContentControlChar"/>
                        <w:rFonts w:eastAsiaTheme="minorHAnsi"/>
                      </w:rPr>
                      <w:delText>Auto save matter_060916</w:delText>
                    </w:r>
                  </w:del>
                  <w:customXmlDelRangeStart w:id="43" w:author="Harsha Kanathur Narasimha Murthy" w:date="2016-09-21T18:55:00Z"/>
                </w:sdtContent>
              </w:sdt>
              <w:customXmlDelRangeEnd w:id="43"/>
              <w:r w:rsidR="001C4BF2" w:rsidRPr="00173D2D">
                <w:rPr>
                  <w:sz w:val="20"/>
                  <w:rPrChange w:id="44" w:author="Harsha Kanathur Narasimha Murthy" w:date="2016-09-21T18:55:00Z">
                    <w:rPr>
                      <w:sz w:val="24"/>
                    </w:rPr>
                  </w:rPrChange>
                </w:rPr>
                <w:t xml:space="preserve">apply to </w:t>
              </w:r>
              <w:customXmlInsRangeStart w:id="45" w:author="Harsha Kanathur Narasimha Murthy" w:date="2016-09-21T18:55:00Z"/>
              <w:sdt>
                <w:sdtPr>
                  <w:rPr>
                    <w:rStyle w:val="ContentControlChar"/>
                    <w:rFonts w:eastAsiaTheme="minorHAnsi"/>
                  </w:rPr>
                  <w:alias w:val="Requesting contact"/>
                  <w:tag w:val="Element|a0ig00000033wbUAAQ|a0hg0000001qQoPAAU"/>
                  <w:id w:val="131612455"/>
                  <w:lock w:val="contentLocked"/>
                  <w:placeholder>
                    <w:docPart w:val="4D2F871386594BFE96BF4B307CEA0E0F"/>
                  </w:placeholder>
                  <w:text/>
                </w:sdtPr>
                <w:sdtEndPr>
                  <w:rPr>
                    <w:rStyle w:val="ContentControlChar"/>
                  </w:rPr>
                </w:sdtEndPr>
                <w:sdtContent>
                  <w:customXmlInsRangeEnd w:id="45"/>
                  <w:ins w:id="46" w:author="Harsha Kanathur Narasimha Murthy" w:date="2016-09-21T18:55:00Z">
                    <w:r>
                      <w:rPr>
                        <w:rStyle w:val="ContentControlChar"/>
                        <w:rFonts w:eastAsiaTheme="minorHAnsi"/>
                      </w:rPr>
                      <w:t xml:space="preserve"> </w:t>
                    </w:r>
                  </w:ins>
                  <w:customXmlInsRangeStart w:id="47" w:author="Harsha Kanathur Narasimha Murthy" w:date="2016-09-21T18:55:00Z"/>
                </w:sdtContent>
              </w:sdt>
              <w:customXmlInsRangeEnd w:id="47"/>
              <w:customXmlInsRangeStart w:id="48" w:author="Harsha Kanathur Narasimha Murthy" w:date="2016-09-21T18:55:00Z"/>
            </w:sdtContent>
          </w:sdt>
          <w:customXmlInsRangeEnd w:id="48"/>
        </w:p>
        <w:p w14:paraId="2862AF28" w14:textId="77777777" w:rsidR="001C4BF2" w:rsidRDefault="001C4BF2" w:rsidP="006339D5">
          <w:pPr>
            <w:rPr>
              <w:ins w:id="49" w:author="Harsha Kanathur Narasimha Murthy" w:date="2016-09-21T18:55:00Z"/>
              <w:sz w:val="20"/>
            </w:rPr>
          </w:pPr>
        </w:p>
        <w:p w14:paraId="6CE66047" w14:textId="6236E23C" w:rsidR="001C4BF2" w:rsidRDefault="001C4BF2" w:rsidP="006339D5">
          <w:pPr>
            <w:rPr>
              <w:ins w:id="50" w:author="Harsha Kanathur Narasimha Murthy" w:date="2016-09-21T18:55:00Z"/>
              <w:sz w:val="20"/>
            </w:rPr>
          </w:pPr>
          <w:ins w:id="51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5D088053" w14:textId="233A1086" w:rsidR="001C4BF2" w:rsidRPr="00173D2D" w:rsidRDefault="001C4BF2" w:rsidP="00173D2D">
          <w:pPr>
            <w:rPr>
              <w:sz w:val="20"/>
              <w:rPrChange w:id="52" w:author="Harsha Kanathur Narasimha Murthy" w:date="2016-09-21T18:55:00Z">
                <w:rPr>
                  <w:sz w:val="24"/>
                </w:rPr>
              </w:rPrChange>
            </w:rPr>
            <w:pPrChange w:id="53" w:author="Harsha Kanathur Narasimha Murthy" w:date="2016-09-21T18:55:00Z">
              <w:pPr>
                <w:ind w:left="709" w:hanging="706"/>
              </w:pPr>
            </w:pPrChange>
          </w:pPr>
          <w:ins w:id="54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</w:ins>
          <w:del w:id="55" w:author="Harsha Kanathur Narasimha Murthy" w:date="2016-09-21T18:55:00Z">
            <w:r w:rsidR="00883A66" w:rsidRPr="00CA685F">
              <w:rPr>
                <w:sz w:val="24"/>
                <w:szCs w:val="24"/>
              </w:rPr>
              <w:delText xml:space="preserve">Party A and </w:delText>
            </w:r>
            <w:r w:rsidR="00883A66">
              <w:rPr>
                <w:sz w:val="24"/>
                <w:szCs w:val="24"/>
              </w:rPr>
              <w:delText xml:space="preserve">add element </w:delText>
            </w:r>
          </w:del>
          <w:r w:rsidRPr="00173D2D">
            <w:rPr>
              <w:sz w:val="20"/>
              <w:rPrChange w:id="56" w:author="Harsha Kanathur Narasimha Murthy" w:date="2016-09-21T18:55:00Z">
                <w:rPr>
                  <w:sz w:val="24"/>
                </w:rPr>
              </w:rPrChange>
            </w:rPr>
            <w:t xml:space="preserve"> apply to Party</w:t>
          </w:r>
          <w:del w:id="57" w:author="Harsha Kanathur Narasimha Murthy" w:date="2016-09-21T18:55:00Z">
            <w:r w:rsidR="00883A66" w:rsidRPr="00CA685F">
              <w:rPr>
                <w:sz w:val="24"/>
                <w:szCs w:val="24"/>
              </w:rPr>
              <w:delText> </w:delText>
            </w:r>
          </w:del>
          <w:ins w:id="58" w:author="Harsha Kanathur Narasimha Murthy" w:date="2016-09-21T18:55:00Z">
            <w:r>
              <w:rPr>
                <w:sz w:val="20"/>
              </w:rPr>
              <w:t xml:space="preserve"> </w:t>
            </w:r>
          </w:ins>
          <w:r w:rsidRPr="00173D2D">
            <w:rPr>
              <w:sz w:val="20"/>
              <w:rPrChange w:id="59" w:author="Harsha Kanathur Narasimha Murthy" w:date="2016-09-21T18:55:00Z">
                <w:rPr>
                  <w:sz w:val="24"/>
                </w:rPr>
              </w:rPrChange>
            </w:rPr>
            <w:t>B</w:t>
          </w:r>
          <w:del w:id="60" w:author="Harsha Kanathur Narasimha Murthy" w:date="2016-09-21T18:55:00Z">
            <w:r w:rsidR="00883A66" w:rsidRPr="00CA685F">
              <w:rPr>
                <w:sz w:val="24"/>
                <w:szCs w:val="24"/>
              </w:rPr>
              <w:delText xml:space="preserve">. </w:delText>
            </w:r>
            <w:r w:rsidR="00883A66">
              <w:rPr>
                <w:sz w:val="24"/>
                <w:szCs w:val="24"/>
              </w:rPr>
              <w:delText xml:space="preserve"> </w:delText>
            </w:r>
          </w:del>
        </w:p>
        <w:customXmlDelRangeStart w:id="61" w:author="Harsha Kanathur Narasimha Murthy" w:date="2016-09-21T18:55:00Z"/>
      </w:sdtContent>
    </w:sdt>
    <w:customXmlDelRangeEnd w:id="61"/>
    <w:p w14:paraId="0598B60E" w14:textId="77777777" w:rsidR="007F0D83" w:rsidRDefault="007F0D83" w:rsidP="00AC5481">
      <w:pPr>
        <w:ind w:left="709" w:hanging="706"/>
        <w:rPr>
          <w:del w:id="62" w:author="Harsha Kanathur Narasimha Murthy" w:date="2016-09-21T18:55:00Z"/>
          <w:sz w:val="24"/>
          <w:szCs w:val="24"/>
        </w:rPr>
      </w:pPr>
    </w:p>
    <w:customXmlInsRangeStart w:id="63" w:author="Harsha Kanathur Narasimha Murthy" w:date="2016-09-21T18:55:00Z"/>
    <w:sdt>
      <w:sdtPr>
        <w:rPr>
          <w:sz w:val="20"/>
        </w:rPr>
        <w:alias w:val="raj1"/>
        <w:tag w:val="Concept|a0gg0000001n8r1AAsA|a0hg0000001qRmpAAE|2016-04-06T10:39"/>
        <w:id w:val="-256528555"/>
        <w:lock w:val="contentLocked"/>
        <w:placeholder>
          <w:docPart w:val="1335B75F54C34ED2A77E102F36988DFD"/>
        </w:placeholder>
      </w:sdtPr>
      <w:sdtEndPr/>
      <w:sdtContent>
        <w:customXmlInsRangeEnd w:id="63"/>
        <w:customXmlDelRangeStart w:id="64" w:author="Harsha Kanathur Narasimha Murthy" w:date="2016-09-21T18:55:00Z"/>
        <w:sdt>
          <w:sdtPr>
            <w:rPr>
              <w:sz w:val="24"/>
              <w:szCs w:val="24"/>
            </w:rPr>
            <w:alias w:val="cocept3"/>
            <w:tag w:val="Concept|a0gg0000001n9vjAAA|a0hg0000001sWnHAAU|2016-09-09T10:18"/>
            <w:id w:val="110254054"/>
            <w:lock w:val="sdtContentLocked"/>
            <w:placeholder>
              <w:docPart w:val="606A7DAFC2CA4F15AAE1F88E4C5E33EB"/>
            </w:placeholder>
          </w:sdtPr>
          <w:sdtEndPr/>
          <w:sdtContent>
            <w:customXmlDelRangeEnd w:id="64"/>
            <w:p w14:paraId="2A2FC5A6" w14:textId="7746F1C3" w:rsidR="001C4BF2" w:rsidRDefault="001C4BF2" w:rsidP="006339D5">
              <w:pPr>
                <w:rPr>
                  <w:ins w:id="65" w:author="Harsha Kanathur Narasimha Murthy" w:date="2016-09-21T18:55:00Z"/>
                  <w:sz w:val="20"/>
                </w:rPr>
              </w:pPr>
              <w:ins w:id="66" w:author="Harsha Kanathur Narasimha Murthy" w:date="2016-09-21T18:55:00Z">
                <w:r>
                  <w:rPr>
                    <w:sz w:val="20"/>
                  </w:rPr>
                  <w:t>(e)</w:t>
                </w:r>
                <w:r>
                  <w:rPr>
                    <w:sz w:val="20"/>
                  </w:rPr>
                  <w:tab/>
                  <w:t xml:space="preserve">The </w:t>
                </w:r>
                <w:r>
                  <w:rPr>
                    <w:b/>
                    <w:i/>
                    <w:sz w:val="20"/>
                  </w:rPr>
                  <w:t xml:space="preserve">“Automatic Early </w:t>
                </w:r>
              </w:ins>
              <w:del w:id="67" w:author="Harsha Kanathur Narasimha Murthy" w:date="2016-09-21T18:55:00Z">
                <w:r w:rsidR="00AC5481" w:rsidRPr="00CA685F">
                  <w:rPr>
                    <w:sz w:val="24"/>
                    <w:szCs w:val="24"/>
                  </w:rPr>
                  <w:delText>(</w:delText>
                </w:r>
                <w:r w:rsidR="00AC5481">
                  <w:rPr>
                    <w:sz w:val="24"/>
                    <w:szCs w:val="24"/>
                  </w:rPr>
                  <w:delText>f</w:delText>
                </w:r>
                <w:r w:rsidR="00AC5481" w:rsidRPr="00CA685F">
                  <w:rPr>
                    <w:sz w:val="24"/>
                    <w:szCs w:val="24"/>
                  </w:rPr>
                  <w:delText>)</w:delText>
                </w:r>
                <w:r w:rsidR="00AC5481" w:rsidRPr="00CA685F">
                  <w:rPr>
                    <w:sz w:val="24"/>
                    <w:szCs w:val="24"/>
                  </w:rPr>
                  <w:tab/>
                  <w:delText>“</w:delText>
                </w:r>
              </w:del>
              <w:r w:rsidRPr="00173D2D">
                <w:rPr>
                  <w:b/>
                  <w:i/>
                  <w:sz w:val="20"/>
                  <w:rPrChange w:id="68" w:author="Harsha Kanathur Narasimha Murthy" w:date="2016-09-21T18:55:00Z">
                    <w:rPr>
                      <w:b/>
                      <w:i/>
                      <w:sz w:val="24"/>
                    </w:rPr>
                  </w:rPrChange>
                </w:rPr>
                <w:t>Termination</w:t>
              </w:r>
              <w:del w:id="69" w:author="Harsha Kanathur Narasimha Murthy" w:date="2016-09-21T18:55:00Z">
                <w:r w:rsidR="00AC5481" w:rsidRPr="00CA685F">
                  <w:rPr>
                    <w:b/>
                    <w:i/>
                    <w:sz w:val="24"/>
                    <w:szCs w:val="24"/>
                  </w:rPr>
                  <w:delText xml:space="preserve"> Currency”</w:delText>
                </w:r>
                <w:r w:rsidR="00AC5481" w:rsidRPr="00CA685F">
                  <w:rPr>
                    <w:sz w:val="24"/>
                    <w:szCs w:val="24"/>
                  </w:rPr>
                  <w:delText xml:space="preserve"> </w:delText>
                </w:r>
              </w:del>
              <w:ins w:id="70" w:author="Harsha Kanathur Narasimha Murthy" w:date="2016-09-21T18:55:00Z">
                <w:r>
                  <w:rPr>
                    <w:b/>
                    <w:i/>
                    <w:sz w:val="20"/>
                  </w:rPr>
                  <w:t>”</w:t>
                </w:r>
                <w:r>
                  <w:rPr>
                    <w:sz w:val="20"/>
                  </w:rPr>
                  <w:t xml:space="preserve"> provision of Section 6(a) [</w:t>
                </w:r>
              </w:ins>
              <w:r w:rsidRPr="00173D2D">
                <w:rPr>
                  <w:sz w:val="20"/>
                  <w:rPrChange w:id="71" w:author="Harsha Kanathur Narasimha Murthy" w:date="2016-09-21T18:55:00Z">
                    <w:rPr>
                      <w:sz w:val="24"/>
                    </w:rPr>
                  </w:rPrChange>
                </w:rPr>
                <w:t>will</w:t>
              </w:r>
              <w:del w:id="72" w:author="Harsha Kanathur Narasimha Murthy" w:date="2016-09-21T18:55:00Z">
                <w:r w:rsidR="00AC5481">
                  <w:rPr>
                    <w:sz w:val="24"/>
                    <w:szCs w:val="24"/>
                  </w:rPr>
                  <w:delText xml:space="preserve"> have this is </w:delText>
                </w:r>
              </w:del>
              <w:customXmlDelRangeStart w:id="73" w:author="Harsha Kanathur Narasimha Murthy" w:date="2016-09-21T18:55:00Z"/>
              <w:sdt>
                <w:sdtPr>
                  <w:rPr>
                    <w:rStyle w:val="ContentControlChar"/>
                    <w:rFonts w:eastAsiaTheme="minorHAnsi"/>
                  </w:rPr>
                  <w:alias w:val="Matter Agr no"/>
                  <w:tag w:val="Element|a0ig00000034So2AAE|a0hg0000001sWnHAAU"/>
                  <w:id w:val="-1545057053"/>
                  <w:lock w:val="sdtContentLocked"/>
                  <w:placeholder>
                    <w:docPart w:val="B66CBEB9C36D485084AC649C2D50FFA5"/>
                  </w:placeholder>
                  <w:text/>
                </w:sdtPr>
                <w:sdtEndPr>
                  <w:rPr>
                    <w:rStyle w:val="ContentControlChar"/>
                  </w:rPr>
                </w:sdtEndPr>
                <w:sdtContent>
                  <w:customXmlDelRangeEnd w:id="73"/>
                  <w:del w:id="74" w:author="Harsha Kanathur Narasimha Murthy" w:date="2016-09-21T18:55:00Z">
                    <w:r w:rsidR="00325BBB" w:rsidRPr="00325BBB">
                      <w:rPr>
                        <w:rStyle w:val="ContentControlChar"/>
                        <w:rFonts w:eastAsiaTheme="minorHAnsi"/>
                      </w:rPr>
                      <w:delText>Auto save matter_060916</w:delText>
                    </w:r>
                  </w:del>
                  <w:customXmlDelRangeStart w:id="75" w:author="Harsha Kanathur Narasimha Murthy" w:date="2016-09-21T18:55:00Z"/>
                </w:sdtContent>
              </w:sdt>
              <w:customXmlDelRangeEnd w:id="75"/>
              <w:del w:id="76" w:author="Harsha Kanathur Narasimha Murthy" w:date="2016-09-21T18:55:00Z">
                <w:r w:rsidR="00AC5481">
                  <w:rPr>
                    <w:sz w:val="24"/>
                    <w:szCs w:val="24"/>
                  </w:rPr>
                  <w:delText xml:space="preserve"> done here.  </w:delText>
                </w:r>
              </w:del>
              <w:ins w:id="77" w:author="Harsha Kanathur Narasimha Murthy" w:date="2016-09-21T18:55:00Z">
                <w:r>
                  <w:rPr>
                    <w:sz w:val="20"/>
                  </w:rPr>
                  <w:t>][will not]</w:t>
                </w:r>
                <w:r>
                  <w:rPr>
                    <w:position w:val="6"/>
                    <w:sz w:val="16"/>
                  </w:rPr>
                  <w:t>*</w:t>
                </w:r>
                <w:r>
                  <w:rPr>
                    <w:sz w:val="20"/>
                  </w:rPr>
                  <w:t xml:space="preserve"> apply to Party A</w:t>
                </w:r>
              </w:ins>
            </w:p>
            <w:customXmlDelRangeStart w:id="78" w:author="Harsha Kanathur Narasimha Murthy" w:date="2016-09-21T18:55:00Z"/>
          </w:sdtContent>
        </w:sdt>
        <w:customXmlDelRangeEnd w:id="78"/>
        <w:p w14:paraId="05BE2E73" w14:textId="77777777" w:rsidR="001C4BF2" w:rsidRDefault="001C4BF2" w:rsidP="006339D5">
          <w:pPr>
            <w:rPr>
              <w:ins w:id="79" w:author="Harsha Kanathur Narasimha Murthy" w:date="2016-09-21T18:55:00Z"/>
              <w:sz w:val="20"/>
            </w:rPr>
          </w:pPr>
          <w:ins w:id="80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81" w:author="Harsha Kanathur Narasimha Murthy" w:date="2016-09-21T18:55:00Z"/>
      </w:sdtContent>
    </w:sdt>
    <w:customXmlInsRangeEnd w:id="81"/>
    <w:p w14:paraId="6C08ADA5" w14:textId="77777777" w:rsidR="001C4BF2" w:rsidRDefault="001C4BF2" w:rsidP="006339D5">
      <w:pPr>
        <w:rPr>
          <w:ins w:id="82" w:author="Harsha Kanathur Narasimha Murthy" w:date="2016-09-21T18:55:00Z"/>
          <w:sz w:val="20"/>
        </w:rPr>
      </w:pPr>
    </w:p>
    <w:customXmlInsRangeStart w:id="83" w:author="Harsha Kanathur Narasimha Murthy" w:date="2016-09-21T18:55:00Z"/>
    <w:sdt>
      <w:sdtPr>
        <w:rPr>
          <w:sz w:val="20"/>
        </w:rPr>
        <w:alias w:val="raj1"/>
        <w:tag w:val="Concept|a0gg00000d01n8r1AAA|a0hg0000001qRmpAAE|2016-04-06T10:39"/>
        <w:id w:val="1412739815"/>
        <w:lock w:val="contentLocked"/>
        <w:placeholder>
          <w:docPart w:val="7386C9CF73044D0D89F383D9FE791920"/>
        </w:placeholder>
      </w:sdtPr>
      <w:sdtEndPr/>
      <w:sdtContent>
        <w:customXmlInsRangeEnd w:id="83"/>
        <w:p w14:paraId="23FA71CD" w14:textId="77777777" w:rsidR="001C4BF2" w:rsidRDefault="001C4BF2" w:rsidP="006339D5">
          <w:pPr>
            <w:rPr>
              <w:ins w:id="84" w:author="Harsha Kanathur Narasimha Murthy" w:date="2016-09-21T18:55:00Z"/>
              <w:sz w:val="20"/>
            </w:rPr>
          </w:pPr>
          <w:ins w:id="85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59EC9DA9" w14:textId="77777777" w:rsidR="001C4BF2" w:rsidRDefault="001C4BF2" w:rsidP="006339D5">
          <w:pPr>
            <w:rPr>
              <w:ins w:id="86" w:author="Harsha Kanathur Narasimha Murthy" w:date="2016-09-21T18:55:00Z"/>
              <w:sz w:val="20"/>
            </w:rPr>
          </w:pPr>
          <w:ins w:id="87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88" w:author="Harsha Kanathur Narasimha Murthy" w:date="2016-09-21T18:55:00Z"/>
      </w:sdtContent>
    </w:sdt>
    <w:customXmlInsRangeEnd w:id="88"/>
    <w:customXmlInsRangeStart w:id="89" w:author="Harsha Kanathur Narasimha Murthy" w:date="2016-09-21T18:55:00Z"/>
    <w:sdt>
      <w:sdtPr>
        <w:rPr>
          <w:sz w:val="20"/>
        </w:rPr>
        <w:alias w:val="raj1"/>
        <w:tag w:val="Concept|a0gg0000001n8ra1AAA|a0hg0000001qRmpAAE|2016-04-06T10:39"/>
        <w:id w:val="1964149576"/>
        <w:lock w:val="contentLocked"/>
        <w:placeholder>
          <w:docPart w:val="B1663E38FC764B60AB8C59FB813B495F"/>
        </w:placeholder>
      </w:sdtPr>
      <w:sdtEndPr/>
      <w:sdtContent>
        <w:customXmlInsRangeEnd w:id="89"/>
        <w:p w14:paraId="65695494" w14:textId="77777777" w:rsidR="001C4BF2" w:rsidRDefault="001C4BF2" w:rsidP="006339D5">
          <w:pPr>
            <w:rPr>
              <w:ins w:id="90" w:author="Harsha Kanathur Narasimha Murthy" w:date="2016-09-21T18:55:00Z"/>
              <w:sz w:val="20"/>
            </w:rPr>
          </w:pPr>
          <w:ins w:id="91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14DE9918" w14:textId="77777777" w:rsidR="001C4BF2" w:rsidRDefault="001C4BF2" w:rsidP="006339D5">
          <w:pPr>
            <w:rPr>
              <w:ins w:id="92" w:author="Harsha Kanathur Narasimha Murthy" w:date="2016-09-21T18:55:00Z"/>
              <w:sz w:val="20"/>
            </w:rPr>
          </w:pPr>
          <w:ins w:id="93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94" w:author="Harsha Kanathur Narasimha Murthy" w:date="2016-09-21T18:55:00Z"/>
      </w:sdtContent>
    </w:sdt>
    <w:customXmlInsRangeEnd w:id="94"/>
    <w:customXmlInsRangeStart w:id="95" w:author="Harsha Kanathur Narasimha Murthy" w:date="2016-09-21T18:55:00Z"/>
    <w:sdt>
      <w:sdtPr>
        <w:rPr>
          <w:sz w:val="20"/>
        </w:rPr>
        <w:alias w:val="raj1"/>
        <w:tag w:val="Concept|a0gg00w00001n8r1AAA|a0hg0000001qRmpAAE|2016-04-06T10:39"/>
        <w:id w:val="-324432573"/>
        <w:lock w:val="contentLocked"/>
        <w:placeholder>
          <w:docPart w:val="988876468E7A4D6691E1E2ECDF6A5CA6"/>
        </w:placeholder>
      </w:sdtPr>
      <w:sdtEndPr/>
      <w:sdtContent>
        <w:customXmlInsRangeEnd w:id="95"/>
        <w:p w14:paraId="3AA3F3B4" w14:textId="77777777" w:rsidR="001C4BF2" w:rsidRDefault="001C4BF2" w:rsidP="006339D5">
          <w:pPr>
            <w:rPr>
              <w:ins w:id="96" w:author="Harsha Kanathur Narasimha Murthy" w:date="2016-09-21T18:55:00Z"/>
              <w:sz w:val="20"/>
            </w:rPr>
          </w:pPr>
          <w:ins w:id="97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3EC90CE5" w14:textId="77777777" w:rsidR="001C4BF2" w:rsidRDefault="001C4BF2" w:rsidP="006339D5">
          <w:pPr>
            <w:rPr>
              <w:ins w:id="98" w:author="Harsha Kanathur Narasimha Murthy" w:date="2016-09-21T18:55:00Z"/>
              <w:sz w:val="20"/>
            </w:rPr>
          </w:pPr>
          <w:ins w:id="99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100" w:author="Harsha Kanathur Narasimha Murthy" w:date="2016-09-21T18:55:00Z"/>
      </w:sdtContent>
    </w:sdt>
    <w:customXmlInsRangeEnd w:id="100"/>
    <w:customXmlInsRangeStart w:id="101" w:author="Harsha Kanathur Narasimha Murthy" w:date="2016-09-21T18:55:00Z"/>
    <w:sdt>
      <w:sdtPr>
        <w:rPr>
          <w:sz w:val="20"/>
        </w:rPr>
        <w:alias w:val="raj1"/>
        <w:tag w:val="Concept|a0gg0000001n8rr1AAA|a0hg0000001qRmpAAE|2016-04-06T10:39"/>
        <w:id w:val="901406689"/>
        <w:lock w:val="contentLocked"/>
        <w:placeholder>
          <w:docPart w:val="74B210A6A0C04E5C9108339E1208A900"/>
        </w:placeholder>
      </w:sdtPr>
      <w:sdtEndPr/>
      <w:sdtContent>
        <w:customXmlInsRangeEnd w:id="101"/>
        <w:p w14:paraId="42007220" w14:textId="77777777" w:rsidR="001C4BF2" w:rsidRDefault="001C4BF2" w:rsidP="006339D5">
          <w:pPr>
            <w:rPr>
              <w:ins w:id="102" w:author="Harsha Kanathur Narasimha Murthy" w:date="2016-09-21T18:55:00Z"/>
              <w:sz w:val="20"/>
            </w:rPr>
          </w:pPr>
          <w:ins w:id="103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262713A9" w14:textId="77777777" w:rsidR="001C4BF2" w:rsidRDefault="001C4BF2" w:rsidP="006339D5">
          <w:pPr>
            <w:rPr>
              <w:ins w:id="104" w:author="Harsha Kanathur Narasimha Murthy" w:date="2016-09-21T18:55:00Z"/>
              <w:sz w:val="20"/>
            </w:rPr>
          </w:pPr>
          <w:ins w:id="105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106" w:author="Harsha Kanathur Narasimha Murthy" w:date="2016-09-21T18:55:00Z"/>
      </w:sdtContent>
    </w:sdt>
    <w:customXmlInsRangeEnd w:id="106"/>
    <w:customXmlInsRangeStart w:id="107" w:author="Harsha Kanathur Narasimha Murthy" w:date="2016-09-21T18:55:00Z"/>
    <w:sdt>
      <w:sdtPr>
        <w:rPr>
          <w:sz w:val="20"/>
        </w:rPr>
        <w:alias w:val="raj1"/>
        <w:tag w:val="Concept|a0ggt0000001n8r1AAA|a0hg0000001qRmpAAE|2016-04-06T10:39"/>
        <w:id w:val="1636747800"/>
        <w:lock w:val="contentLocked"/>
        <w:placeholder>
          <w:docPart w:val="6783C5925F3D4E7DB9E57D5ACFF2D482"/>
        </w:placeholder>
      </w:sdtPr>
      <w:sdtEndPr/>
      <w:sdtContent>
        <w:customXmlInsRangeEnd w:id="107"/>
        <w:p w14:paraId="442A12A9" w14:textId="77777777" w:rsidR="001C4BF2" w:rsidRDefault="001C4BF2" w:rsidP="006339D5">
          <w:pPr>
            <w:rPr>
              <w:ins w:id="108" w:author="Harsha Kanathur Narasimha Murthy" w:date="2016-09-21T18:55:00Z"/>
              <w:sz w:val="20"/>
            </w:rPr>
          </w:pPr>
          <w:ins w:id="109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1D1AB630" w14:textId="77777777" w:rsidR="001C4BF2" w:rsidRDefault="001C4BF2" w:rsidP="006339D5">
          <w:pPr>
            <w:rPr>
              <w:ins w:id="110" w:author="Harsha Kanathur Narasimha Murthy" w:date="2016-09-21T18:55:00Z"/>
              <w:sz w:val="20"/>
            </w:rPr>
          </w:pPr>
          <w:ins w:id="111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112" w:author="Harsha Kanathur Narasimha Murthy" w:date="2016-09-21T18:55:00Z"/>
      </w:sdtContent>
    </w:sdt>
    <w:customXmlInsRangeEnd w:id="112"/>
    <w:customXmlInsRangeStart w:id="113" w:author="Harsha Kanathur Narasimha Murthy" w:date="2016-09-21T18:55:00Z"/>
    <w:sdt>
      <w:sdtPr>
        <w:rPr>
          <w:sz w:val="20"/>
        </w:rPr>
        <w:alias w:val="raj1"/>
        <w:tag w:val="Concept|a0gg0000001nt8r1AAA|a0hg0000001qRmpAAE|2016-04-06T10:39"/>
        <w:id w:val="4415051"/>
        <w:lock w:val="contentLocked"/>
        <w:placeholder>
          <w:docPart w:val="AF972F2F988F432E99A424855DC8BF18"/>
        </w:placeholder>
      </w:sdtPr>
      <w:sdtEndPr/>
      <w:sdtContent>
        <w:customXmlInsRangeEnd w:id="113"/>
        <w:p w14:paraId="24CC0C48" w14:textId="77777777" w:rsidR="001C4BF2" w:rsidRDefault="001C4BF2" w:rsidP="006339D5">
          <w:pPr>
            <w:rPr>
              <w:ins w:id="114" w:author="Harsha Kanathur Narasimha Murthy" w:date="2016-09-21T18:55:00Z"/>
              <w:sz w:val="20"/>
            </w:rPr>
          </w:pPr>
          <w:ins w:id="115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42FFEC84" w14:textId="77777777" w:rsidR="001C4BF2" w:rsidRDefault="001C4BF2" w:rsidP="006339D5">
          <w:pPr>
            <w:rPr>
              <w:ins w:id="116" w:author="Harsha Kanathur Narasimha Murthy" w:date="2016-09-21T18:55:00Z"/>
              <w:sz w:val="20"/>
            </w:rPr>
          </w:pPr>
          <w:ins w:id="117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118" w:author="Harsha Kanathur Narasimha Murthy" w:date="2016-09-21T18:55:00Z"/>
      </w:sdtContent>
    </w:sdt>
    <w:customXmlInsRangeEnd w:id="118"/>
    <w:customXmlInsRangeStart w:id="119" w:author="Harsha Kanathur Narasimha Murthy" w:date="2016-09-21T18:55:00Z"/>
    <w:sdt>
      <w:sdtPr>
        <w:rPr>
          <w:sz w:val="20"/>
        </w:rPr>
        <w:alias w:val="raj1"/>
        <w:tag w:val="Concept|a0gg0000001n8r1AhjAA|a0hg0000001qRmpAAE|2016-04-06T10:39"/>
        <w:id w:val="1645924012"/>
        <w:lock w:val="contentLocked"/>
        <w:placeholder>
          <w:docPart w:val="B372E2E901DE4F909B934FB531CECB62"/>
        </w:placeholder>
      </w:sdtPr>
      <w:sdtEndPr/>
      <w:sdtContent>
        <w:customXmlInsRangeEnd w:id="119"/>
        <w:p w14:paraId="6F214CEE" w14:textId="77777777" w:rsidR="001C4BF2" w:rsidRDefault="001C4BF2" w:rsidP="006339D5">
          <w:pPr>
            <w:rPr>
              <w:ins w:id="120" w:author="Harsha Kanathur Narasimha Murthy" w:date="2016-09-21T18:55:00Z"/>
              <w:sz w:val="20"/>
            </w:rPr>
          </w:pPr>
          <w:ins w:id="121" w:author="Harsha Kanathur Narasimha Murthy" w:date="2016-09-21T18:55:00Z">
            <w:r>
              <w:rPr>
                <w:sz w:val="20"/>
              </w:rPr>
              <w:t>(e)</w:t>
            </w:r>
            <w:r>
              <w:rPr>
                <w:sz w:val="20"/>
              </w:rPr>
              <w:tab/>
              <w:t xml:space="preserve">The </w:t>
            </w:r>
            <w:r>
              <w:rPr>
                <w:b/>
                <w:i/>
                <w:sz w:val="20"/>
              </w:rPr>
              <w:t>“Automatic Early Termination”</w:t>
            </w:r>
            <w:r>
              <w:rPr>
                <w:sz w:val="20"/>
              </w:rPr>
              <w:t xml:space="preserve"> provision of Section 6(a)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A</w:t>
            </w:r>
          </w:ins>
        </w:p>
        <w:p w14:paraId="6B914384" w14:textId="77777777" w:rsidR="001C4BF2" w:rsidRDefault="001C4BF2" w:rsidP="006339D5">
          <w:pPr>
            <w:rPr>
              <w:ins w:id="122" w:author="Harsha Kanathur Narasimha Murthy" w:date="2016-09-21T18:55:00Z"/>
              <w:sz w:val="20"/>
            </w:rPr>
          </w:pPr>
          <w:ins w:id="123" w:author="Harsha Kanathur Narasimha Murthy" w:date="2016-09-21T18:55:00Z">
            <w:r>
              <w:rPr>
                <w:sz w:val="20"/>
              </w:rPr>
              <w:t xml:space="preserve"> [will][will not]</w:t>
            </w:r>
            <w:r>
              <w:rPr>
                <w:position w:val="6"/>
                <w:sz w:val="16"/>
              </w:rPr>
              <w:t>*</w:t>
            </w:r>
            <w:r>
              <w:rPr>
                <w:sz w:val="20"/>
              </w:rPr>
              <w:t xml:space="preserve"> apply to Party B</w:t>
            </w:r>
          </w:ins>
        </w:p>
        <w:customXmlInsRangeStart w:id="124" w:author="Harsha Kanathur Narasimha Murthy" w:date="2016-09-21T18:55:00Z"/>
      </w:sdtContent>
    </w:sdt>
    <w:customXmlInsRangeEnd w:id="124"/>
    <w:p w14:paraId="3ED7FEF0" w14:textId="77777777" w:rsidR="009C17EF" w:rsidRDefault="009C17EF">
      <w:pPr>
        <w:rPr>
          <w:rPrChange w:id="125" w:author="Harsha Kanathur Narasimha Murthy" w:date="2016-09-21T18:55:00Z">
            <w:rPr>
              <w:sz w:val="24"/>
            </w:rPr>
          </w:rPrChange>
        </w:rPr>
        <w:pPrChange w:id="126" w:author="Harsha Kanathur Narasimha Murthy" w:date="2016-09-21T18:55:00Z">
          <w:pPr>
            <w:ind w:left="709" w:hanging="706"/>
          </w:pPr>
        </w:pPrChange>
      </w:pPr>
    </w:p>
    <w:sectPr w:rsidR="009C17EF" w:rsidSect="00173D2D">
      <w:headerReference w:type="default" r:id="rId9"/>
      <w:footerReference w:type="even" r:id="rId10"/>
      <w:footerReference w:type="default" r:id="rId11"/>
      <w:footerReference w:type="first" r:id="rId12"/>
      <w:footnotePr>
        <w:numRestart w:val="continuous"/>
      </w:footnotePr>
      <w:endnotePr>
        <w:numFmt w:val="lowerRoman"/>
      </w:endnotePr>
      <w:pgSz w:w="12240" w:h="15840"/>
      <w:pgMar w:top="1440" w:right="1440" w:bottom="1440" w:left="1440" w:header="720" w:footer="720" w:gutter="0"/>
      <w:paperSrc w:first="0" w:other="0"/>
      <w:pgNumType w:start="1"/>
      <w:cols w:num="2" w:space="720"/>
      <w:docGrid w:linePitch="360"/>
      <w:sectPrChange w:id="134" w:author="Harsha Kanathur Narasimha Murthy" w:date="2016-09-21T18:55:00Z">
        <w:sectPr w:rsidR="009C17EF" w:rsidSect="00173D2D">
          <w:footnotePr>
            <w:numRestart w:val="eachPage"/>
          </w:footnotePr>
          <w:endnotePr>
            <w:numFmt w:val="decimal"/>
          </w:endnotePr>
          <w:pgSz w:w="11907" w:h="16834"/>
          <w:pgMar w:top="1418" w:right="1440" w:bottom="1134" w:left="1418" w:header="288" w:footer="569" w:gutter="0"/>
          <w:paperSrc w:first="259" w:other="259"/>
          <w:cols w:num="1"/>
          <w:docGrid w:linePitch="299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BC9FB" w14:textId="77777777" w:rsidR="00173D2D" w:rsidRDefault="00173D2D" w:rsidP="00527F1E">
      <w:pPr>
        <w:spacing w:after="0" w:line="240" w:lineRule="auto"/>
      </w:pPr>
      <w:r>
        <w:separator/>
      </w:r>
    </w:p>
  </w:endnote>
  <w:endnote w:type="continuationSeparator" w:id="0">
    <w:p w14:paraId="20C4E2C7" w14:textId="77777777" w:rsidR="00173D2D" w:rsidRDefault="00173D2D" w:rsidP="00527F1E">
      <w:pPr>
        <w:spacing w:after="0" w:line="240" w:lineRule="auto"/>
      </w:pPr>
      <w:r>
        <w:continuationSeparator/>
      </w:r>
    </w:p>
  </w:endnote>
  <w:endnote w:type="continuationNotice" w:id="1">
    <w:p w14:paraId="019862E4" w14:textId="77777777" w:rsidR="00173D2D" w:rsidRDefault="00173D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9CF4F" w14:textId="77777777" w:rsidR="009F4606" w:rsidRDefault="001B6DC4" w:rsidP="00CA685F">
    <w:pPr>
      <w:pStyle w:val="Footer"/>
      <w:framePr w:wrap="around" w:vAnchor="text" w:hAnchor="margin" w:xAlign="center" w:y="1"/>
      <w:widowControl/>
      <w:rPr>
        <w:del w:id="127" w:author="Harsha Kanathur Narasimha Murthy" w:date="2016-09-21T18:55:00Z"/>
        <w:rStyle w:val="PageNumber"/>
      </w:rPr>
    </w:pPr>
    <w:del w:id="128" w:author="Harsha Kanathur Narasimha Murthy" w:date="2016-09-21T18:55:00Z">
      <w:r>
        <w:rPr>
          <w:rStyle w:val="PageNumber"/>
        </w:rPr>
        <w:fldChar w:fldCharType="begin"/>
      </w:r>
      <w:r>
        <w:rPr>
          <w:rStyle w:val="PageNumber"/>
        </w:rPr>
        <w:delInstrText xml:space="preserve">page  </w:delInstrText>
      </w:r>
      <w:r>
        <w:rPr>
          <w:rStyle w:val="PageNumber"/>
        </w:rPr>
        <w:fldChar w:fldCharType="separate"/>
      </w:r>
      <w:r>
        <w:rPr>
          <w:rStyle w:val="PageNumber"/>
        </w:rPr>
        <w:delText>40</w:delText>
      </w:r>
      <w:r>
        <w:rPr>
          <w:rStyle w:val="PageNumber"/>
        </w:rPr>
        <w:fldChar w:fldCharType="end"/>
      </w:r>
    </w:del>
  </w:p>
  <w:p w14:paraId="5876E8BF" w14:textId="77777777" w:rsidR="00527F1E" w:rsidRDefault="00527F1E" w:rsidP="00173D2D">
    <w:pPr>
      <w:pStyle w:val="Footer"/>
      <w:pPrChange w:id="129" w:author="Harsha Kanathur Narasimha Murthy" w:date="2016-09-21T18:55:00Z">
        <w:pPr>
          <w:pStyle w:val="Footer"/>
          <w:widowControl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EEB4" w14:textId="77777777" w:rsidR="009F4606" w:rsidRDefault="001B6DC4" w:rsidP="009C5106">
    <w:pPr>
      <w:pStyle w:val="Footer"/>
      <w:framePr w:wrap="around" w:vAnchor="text" w:hAnchor="margin" w:xAlign="center" w:y="1"/>
      <w:rPr>
        <w:del w:id="130" w:author="Harsha Kanathur Narasimha Murthy" w:date="2016-09-21T18:55:00Z"/>
        <w:rStyle w:val="PageNumber"/>
      </w:rPr>
    </w:pPr>
    <w:del w:id="131" w:author="Harsha Kanathur Narasimha Murthy" w:date="2016-09-21T18:55:00Z">
      <w:r>
        <w:rPr>
          <w:rStyle w:val="PageNumber"/>
        </w:rPr>
        <w:fldChar w:fldCharType="begin"/>
      </w:r>
      <w:r>
        <w:rPr>
          <w:rStyle w:val="PageNumber"/>
        </w:rPr>
        <w:delInstrText xml:space="preserve">PAGE  </w:delInstrText>
      </w:r>
      <w:r>
        <w:rPr>
          <w:rStyle w:val="PageNumber"/>
        </w:rPr>
        <w:fldChar w:fldCharType="separate"/>
      </w:r>
      <w:r w:rsidR="00F762B5">
        <w:rPr>
          <w:rStyle w:val="PageNumber"/>
          <w:noProof/>
        </w:rPr>
        <w:delText>1</w:delText>
      </w:r>
      <w:r>
        <w:rPr>
          <w:rStyle w:val="PageNumber"/>
        </w:rPr>
        <w:fldChar w:fldCharType="end"/>
      </w:r>
    </w:del>
  </w:p>
  <w:p w14:paraId="1534936F" w14:textId="77777777" w:rsidR="00527F1E" w:rsidRDefault="00527F1E" w:rsidP="00173D2D">
    <w:pPr>
      <w:pStyle w:val="Footer"/>
      <w:pPrChange w:id="132" w:author="Harsha Kanathur Narasimha Murthy" w:date="2016-09-21T18:55:00Z">
        <w:pPr>
          <w:pStyle w:val="Footer"/>
          <w:widowControl/>
          <w:pBdr>
            <w:bottom w:val="none" w:sz="0" w:space="0" w:color="auto"/>
          </w:pBdr>
          <w:jc w:val="center"/>
        </w:pPr>
      </w:pPrChange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669E2" w14:textId="77777777" w:rsidR="00527F1E" w:rsidRDefault="00527F1E" w:rsidP="00173D2D">
    <w:pPr>
      <w:pStyle w:val="Footer"/>
      <w:pPrChange w:id="133" w:author="Harsha Kanathur Narasimha Murthy" w:date="2016-09-21T18:55:00Z">
        <w:pPr>
          <w:pStyle w:val="Footer"/>
          <w:widowControl/>
          <w:pBdr>
            <w:bottom w:val="none" w:sz="0" w:space="0" w:color="auto"/>
          </w:pBdr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37157" w14:textId="77777777" w:rsidR="00173D2D" w:rsidRDefault="00173D2D" w:rsidP="00527F1E">
      <w:pPr>
        <w:spacing w:after="0" w:line="240" w:lineRule="auto"/>
      </w:pPr>
      <w:r>
        <w:separator/>
      </w:r>
    </w:p>
  </w:footnote>
  <w:footnote w:type="continuationSeparator" w:id="0">
    <w:p w14:paraId="7DB1D08F" w14:textId="77777777" w:rsidR="00173D2D" w:rsidRDefault="00173D2D" w:rsidP="00527F1E">
      <w:pPr>
        <w:spacing w:after="0" w:line="240" w:lineRule="auto"/>
      </w:pPr>
      <w:r>
        <w:continuationSeparator/>
      </w:r>
    </w:p>
  </w:footnote>
  <w:footnote w:type="continuationNotice" w:id="1">
    <w:p w14:paraId="3AF245E2" w14:textId="77777777" w:rsidR="00173D2D" w:rsidRDefault="00173D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C1633" w14:textId="77777777" w:rsidR="00527F1E" w:rsidRDefault="00527F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5E81"/>
    <w:multiLevelType w:val="hybridMultilevel"/>
    <w:tmpl w:val="01B82AE6"/>
    <w:lvl w:ilvl="0" w:tplc="4F2CB53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725C44"/>
    <w:multiLevelType w:val="singleLevel"/>
    <w:tmpl w:val="AEEAC6B8"/>
    <w:lvl w:ilvl="0">
      <w:start w:val="6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20610BB"/>
    <w:multiLevelType w:val="hybridMultilevel"/>
    <w:tmpl w:val="4386DBCC"/>
    <w:lvl w:ilvl="0" w:tplc="F2A8D1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744B5"/>
    <w:multiLevelType w:val="multilevel"/>
    <w:tmpl w:val="8BD28450"/>
    <w:name w:val="Section1"/>
    <w:lvl w:ilvl="0">
      <w:start w:val="1"/>
      <w:numFmt w:val="lowerLetter"/>
      <w:lvlText w:val="%1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isLgl/>
      <w:lvlText w:val=""/>
      <w:lvlJc w:val="left"/>
      <w:pPr>
        <w:tabs>
          <w:tab w:val="num" w:pos="1800"/>
        </w:tabs>
        <w:ind w:left="0" w:firstLine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Section1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1152" w:firstLine="28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216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Roman"/>
      <w:lvlText w:val="(%8)"/>
      <w:lvlJc w:val="left"/>
      <w:pPr>
        <w:tabs>
          <w:tab w:val="num" w:pos="1440"/>
        </w:tabs>
        <w:ind w:left="72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8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F2"/>
    <w:rsid w:val="00055C6A"/>
    <w:rsid w:val="000900B7"/>
    <w:rsid w:val="0009110F"/>
    <w:rsid w:val="00092272"/>
    <w:rsid w:val="00094921"/>
    <w:rsid w:val="000A230E"/>
    <w:rsid w:val="000B4873"/>
    <w:rsid w:val="000E04BC"/>
    <w:rsid w:val="000F22E9"/>
    <w:rsid w:val="001129FC"/>
    <w:rsid w:val="001135D8"/>
    <w:rsid w:val="00145569"/>
    <w:rsid w:val="00153682"/>
    <w:rsid w:val="00173D2D"/>
    <w:rsid w:val="0017602A"/>
    <w:rsid w:val="001859B1"/>
    <w:rsid w:val="00186C80"/>
    <w:rsid w:val="001901C5"/>
    <w:rsid w:val="00195E04"/>
    <w:rsid w:val="001B6DC4"/>
    <w:rsid w:val="001C4BF2"/>
    <w:rsid w:val="001D5728"/>
    <w:rsid w:val="00222111"/>
    <w:rsid w:val="00244CE9"/>
    <w:rsid w:val="002555AA"/>
    <w:rsid w:val="0026162F"/>
    <w:rsid w:val="002640ED"/>
    <w:rsid w:val="00292FB9"/>
    <w:rsid w:val="002D699F"/>
    <w:rsid w:val="00325BBB"/>
    <w:rsid w:val="003402CC"/>
    <w:rsid w:val="0036537E"/>
    <w:rsid w:val="00370BAD"/>
    <w:rsid w:val="003E2947"/>
    <w:rsid w:val="00420899"/>
    <w:rsid w:val="00441DD0"/>
    <w:rsid w:val="00461090"/>
    <w:rsid w:val="004678BA"/>
    <w:rsid w:val="00474D9D"/>
    <w:rsid w:val="00477FEE"/>
    <w:rsid w:val="004821F6"/>
    <w:rsid w:val="00491BB5"/>
    <w:rsid w:val="00492EA6"/>
    <w:rsid w:val="004A3938"/>
    <w:rsid w:val="004A4BD2"/>
    <w:rsid w:val="004E0990"/>
    <w:rsid w:val="004E18D1"/>
    <w:rsid w:val="00527F1E"/>
    <w:rsid w:val="00551BA5"/>
    <w:rsid w:val="005921FC"/>
    <w:rsid w:val="005E72E0"/>
    <w:rsid w:val="005F03AD"/>
    <w:rsid w:val="005F2A2B"/>
    <w:rsid w:val="00600F4E"/>
    <w:rsid w:val="00602178"/>
    <w:rsid w:val="00641A1C"/>
    <w:rsid w:val="0066571B"/>
    <w:rsid w:val="0068319E"/>
    <w:rsid w:val="006B112C"/>
    <w:rsid w:val="006B4E4C"/>
    <w:rsid w:val="006D4915"/>
    <w:rsid w:val="006E289A"/>
    <w:rsid w:val="006E2CD7"/>
    <w:rsid w:val="007067E6"/>
    <w:rsid w:val="00751D0B"/>
    <w:rsid w:val="00753016"/>
    <w:rsid w:val="00757F9D"/>
    <w:rsid w:val="007B5AA9"/>
    <w:rsid w:val="007C2A18"/>
    <w:rsid w:val="007F0D83"/>
    <w:rsid w:val="007F33D1"/>
    <w:rsid w:val="008077C1"/>
    <w:rsid w:val="00823F1C"/>
    <w:rsid w:val="00831015"/>
    <w:rsid w:val="00847B51"/>
    <w:rsid w:val="00870FD6"/>
    <w:rsid w:val="00883A66"/>
    <w:rsid w:val="00896BAF"/>
    <w:rsid w:val="00897562"/>
    <w:rsid w:val="009476ED"/>
    <w:rsid w:val="0095355C"/>
    <w:rsid w:val="00977326"/>
    <w:rsid w:val="009C17EF"/>
    <w:rsid w:val="009C33E1"/>
    <w:rsid w:val="009F0510"/>
    <w:rsid w:val="00A02380"/>
    <w:rsid w:val="00A0420B"/>
    <w:rsid w:val="00A55E11"/>
    <w:rsid w:val="00A67936"/>
    <w:rsid w:val="00AB6810"/>
    <w:rsid w:val="00AC5481"/>
    <w:rsid w:val="00AD0E95"/>
    <w:rsid w:val="00B37510"/>
    <w:rsid w:val="00B54297"/>
    <w:rsid w:val="00B70902"/>
    <w:rsid w:val="00BC12C3"/>
    <w:rsid w:val="00C03C31"/>
    <w:rsid w:val="00C3633F"/>
    <w:rsid w:val="00CA714F"/>
    <w:rsid w:val="00CC5EC4"/>
    <w:rsid w:val="00D30582"/>
    <w:rsid w:val="00D4102C"/>
    <w:rsid w:val="00D61EED"/>
    <w:rsid w:val="00DA3371"/>
    <w:rsid w:val="00E00E71"/>
    <w:rsid w:val="00E17D62"/>
    <w:rsid w:val="00E33BB5"/>
    <w:rsid w:val="00E42072"/>
    <w:rsid w:val="00E62022"/>
    <w:rsid w:val="00E75D66"/>
    <w:rsid w:val="00E86E3B"/>
    <w:rsid w:val="00EA1B8F"/>
    <w:rsid w:val="00EA3C8D"/>
    <w:rsid w:val="00EF7899"/>
    <w:rsid w:val="00F00E8B"/>
    <w:rsid w:val="00F07D41"/>
    <w:rsid w:val="00F268F8"/>
    <w:rsid w:val="00F762B5"/>
    <w:rsid w:val="00F8031C"/>
    <w:rsid w:val="00FA4631"/>
    <w:rsid w:val="00FD53FE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B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F2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C4BF2"/>
    <w:rPr>
      <w:position w:val="6"/>
      <w:sz w:val="16"/>
    </w:rPr>
  </w:style>
  <w:style w:type="paragraph" w:customStyle="1" w:styleId="ContentControl">
    <w:name w:val="ContentControl"/>
    <w:basedOn w:val="Normal"/>
    <w:link w:val="ContentControlChar"/>
    <w:rsid w:val="00173D2D"/>
    <w:pPr>
      <w:shd w:val="clear" w:color="auto" w:fill="FF9900"/>
      <w:tabs>
        <w:tab w:val="left" w:leader="dot" w:pos="4395"/>
      </w:tabs>
      <w:spacing w:after="0" w:line="240" w:lineRule="auto"/>
      <w:jc w:val="center"/>
      <w:pPrChange w:id="0" w:author="Harsha Kanathur Narasimha Murthy" w:date="2016-09-21T18:55:00Z">
        <w:pPr>
          <w:widowControl w:val="0"/>
          <w:shd w:val="clear" w:color="auto" w:fill="FF9900"/>
          <w:jc w:val="center"/>
        </w:pPr>
      </w:pPrChange>
    </w:pPr>
    <w:rPr>
      <w:rFonts w:ascii="Times New Roman" w:eastAsia="Times New Roman" w:hAnsi="Times New Roman" w:cs="Times New Roman"/>
      <w:sz w:val="20"/>
      <w:szCs w:val="24"/>
      <w:rPrChange w:id="0" w:author="Harsha Kanathur Narasimha Murthy" w:date="2016-09-21T18:55:00Z">
        <w:rPr>
          <w:color w:val="000000"/>
          <w:sz w:val="24"/>
          <w:szCs w:val="92"/>
          <w:lang w:val="en-GB" w:eastAsia="en-US" w:bidi="ar-SA"/>
        </w:rPr>
      </w:rPrChange>
    </w:rPr>
  </w:style>
  <w:style w:type="character" w:customStyle="1" w:styleId="ContentControlChar">
    <w:name w:val="ContentControl Char"/>
    <w:basedOn w:val="DefaultParagraphFont"/>
    <w:link w:val="ContentControl"/>
    <w:rsid w:val="001C4BF2"/>
    <w:rPr>
      <w:rFonts w:ascii="Times New Roman" w:eastAsia="Times New Roman" w:hAnsi="Times New Roman" w:cs="Times New Roman"/>
      <w:sz w:val="20"/>
      <w:szCs w:val="24"/>
      <w:shd w:val="clear" w:color="auto" w:fill="FF9900"/>
    </w:rPr>
  </w:style>
  <w:style w:type="paragraph" w:styleId="Footer">
    <w:name w:val="footer"/>
    <w:basedOn w:val="Normal"/>
    <w:link w:val="FooterChar"/>
    <w:rsid w:val="00527F1E"/>
    <w:pPr>
      <w:widowControl w:val="0"/>
      <w:pBdr>
        <w:bottom w:val="single" w:sz="6" w:space="1" w:color="auto"/>
      </w:pBdr>
      <w:tabs>
        <w:tab w:val="center" w:pos="4500"/>
        <w:tab w:val="right" w:pos="9000"/>
        <w:tab w:val="right" w:pos="13594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27F1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Header">
    <w:name w:val="header"/>
    <w:basedOn w:val="Normal"/>
    <w:link w:val="HeaderChar"/>
    <w:rsid w:val="00527F1E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27F1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527F1E"/>
    <w:pPr>
      <w:widowControl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000000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27F1E"/>
    <w:rPr>
      <w:rFonts w:ascii="Times New Roman" w:eastAsia="Times New Roman" w:hAnsi="Times New Roman" w:cs="Times New Roman"/>
      <w:color w:val="000000"/>
      <w:sz w:val="16"/>
      <w:szCs w:val="20"/>
      <w:lang w:val="en-GB"/>
    </w:rPr>
  </w:style>
  <w:style w:type="character" w:styleId="PageNumber">
    <w:name w:val="page number"/>
    <w:rsid w:val="00527F1E"/>
    <w:rPr>
      <w:sz w:val="20"/>
    </w:rPr>
  </w:style>
  <w:style w:type="paragraph" w:styleId="BodyTextIndent">
    <w:name w:val="Body Text Indent"/>
    <w:basedOn w:val="Normal"/>
    <w:link w:val="BodyTextIndentChar"/>
    <w:rsid w:val="00527F1E"/>
    <w:pPr>
      <w:widowControl w:val="0"/>
      <w:spacing w:after="120" w:line="240" w:lineRule="auto"/>
      <w:ind w:left="283"/>
      <w:jc w:val="both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27F1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527F1E"/>
    <w:pPr>
      <w:spacing w:after="0" w:line="240" w:lineRule="auto"/>
      <w:ind w:firstLine="709"/>
      <w:jc w:val="both"/>
    </w:pPr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527F1E"/>
    <w:rPr>
      <w:rFonts w:ascii="Arial" w:eastAsia="Times New Roman" w:hAnsi="Arial" w:cs="Times New Roman"/>
      <w:color w:val="000000"/>
      <w:szCs w:val="20"/>
      <w:lang w:val="en-GB"/>
    </w:rPr>
  </w:style>
  <w:style w:type="paragraph" w:customStyle="1" w:styleId="Section1L3">
    <w:name w:val="Section1_L3"/>
    <w:basedOn w:val="Normal"/>
    <w:next w:val="Normal"/>
    <w:rsid w:val="00527F1E"/>
    <w:pPr>
      <w:numPr>
        <w:ilvl w:val="2"/>
        <w:numId w:val="2"/>
      </w:numPr>
      <w:spacing w:after="240" w:line="240" w:lineRule="auto"/>
      <w:jc w:val="both"/>
      <w:outlineLvl w:val="2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527F1E"/>
    <w:pPr>
      <w:spacing w:after="0" w:line="240" w:lineRule="auto"/>
    </w:pPr>
    <w:rPr>
      <w:rFonts w:ascii="Times New Roman" w:hAnsi="Times New Roman"/>
      <w:sz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F1E"/>
    <w:pPr>
      <w:spacing w:before="240" w:after="240" w:line="240" w:lineRule="auto"/>
      <w:ind w:left="720"/>
      <w:contextualSpacing/>
    </w:pPr>
    <w:rPr>
      <w:rFonts w:ascii="Times New Roman" w:hAnsi="Times New Roman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B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F2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C4BF2"/>
    <w:rPr>
      <w:position w:val="6"/>
      <w:sz w:val="16"/>
    </w:rPr>
  </w:style>
  <w:style w:type="paragraph" w:customStyle="1" w:styleId="ContentControl">
    <w:name w:val="ContentControl"/>
    <w:basedOn w:val="Normal"/>
    <w:link w:val="ContentControlChar"/>
    <w:rsid w:val="00173D2D"/>
    <w:pPr>
      <w:shd w:val="clear" w:color="auto" w:fill="FF9900"/>
      <w:tabs>
        <w:tab w:val="left" w:leader="dot" w:pos="4395"/>
      </w:tabs>
      <w:spacing w:after="0" w:line="240" w:lineRule="auto"/>
      <w:jc w:val="center"/>
      <w:pPrChange w:id="1" w:author="Harsha Kanathur Narasimha Murthy" w:date="2016-09-21T18:55:00Z">
        <w:pPr>
          <w:widowControl w:val="0"/>
          <w:shd w:val="clear" w:color="auto" w:fill="FF9900"/>
          <w:jc w:val="center"/>
        </w:pPr>
      </w:pPrChange>
    </w:pPr>
    <w:rPr>
      <w:rFonts w:ascii="Times New Roman" w:eastAsia="Times New Roman" w:hAnsi="Times New Roman" w:cs="Times New Roman"/>
      <w:sz w:val="20"/>
      <w:szCs w:val="24"/>
      <w:rPrChange w:id="1" w:author="Harsha Kanathur Narasimha Murthy" w:date="2016-09-21T18:55:00Z">
        <w:rPr>
          <w:color w:val="000000"/>
          <w:sz w:val="24"/>
          <w:szCs w:val="92"/>
          <w:lang w:val="en-GB" w:eastAsia="en-US" w:bidi="ar-SA"/>
        </w:rPr>
      </w:rPrChange>
    </w:rPr>
  </w:style>
  <w:style w:type="character" w:customStyle="1" w:styleId="ContentControlChar">
    <w:name w:val="ContentControl Char"/>
    <w:basedOn w:val="DefaultParagraphFont"/>
    <w:link w:val="ContentControl"/>
    <w:rsid w:val="001C4BF2"/>
    <w:rPr>
      <w:rFonts w:ascii="Times New Roman" w:eastAsia="Times New Roman" w:hAnsi="Times New Roman" w:cs="Times New Roman"/>
      <w:sz w:val="20"/>
      <w:szCs w:val="24"/>
      <w:shd w:val="clear" w:color="auto" w:fill="FF9900"/>
    </w:rPr>
  </w:style>
  <w:style w:type="paragraph" w:styleId="Footer">
    <w:name w:val="footer"/>
    <w:basedOn w:val="Normal"/>
    <w:link w:val="FooterChar"/>
    <w:rsid w:val="00527F1E"/>
    <w:pPr>
      <w:widowControl w:val="0"/>
      <w:pBdr>
        <w:bottom w:val="single" w:sz="6" w:space="1" w:color="auto"/>
      </w:pBdr>
      <w:tabs>
        <w:tab w:val="center" w:pos="4500"/>
        <w:tab w:val="right" w:pos="9000"/>
        <w:tab w:val="right" w:pos="13594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27F1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Header">
    <w:name w:val="header"/>
    <w:basedOn w:val="Normal"/>
    <w:link w:val="HeaderChar"/>
    <w:rsid w:val="00527F1E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27F1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527F1E"/>
    <w:pPr>
      <w:widowControl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000000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527F1E"/>
    <w:rPr>
      <w:rFonts w:ascii="Times New Roman" w:eastAsia="Times New Roman" w:hAnsi="Times New Roman" w:cs="Times New Roman"/>
      <w:color w:val="000000"/>
      <w:sz w:val="16"/>
      <w:szCs w:val="20"/>
      <w:lang w:val="en-GB"/>
    </w:rPr>
  </w:style>
  <w:style w:type="character" w:styleId="PageNumber">
    <w:name w:val="page number"/>
    <w:rsid w:val="00527F1E"/>
    <w:rPr>
      <w:sz w:val="20"/>
    </w:rPr>
  </w:style>
  <w:style w:type="paragraph" w:styleId="BodyTextIndent">
    <w:name w:val="Body Text Indent"/>
    <w:basedOn w:val="Normal"/>
    <w:link w:val="BodyTextIndentChar"/>
    <w:rsid w:val="00527F1E"/>
    <w:pPr>
      <w:widowControl w:val="0"/>
      <w:spacing w:after="120" w:line="240" w:lineRule="auto"/>
      <w:ind w:left="283"/>
      <w:jc w:val="both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27F1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527F1E"/>
    <w:pPr>
      <w:spacing w:after="0" w:line="240" w:lineRule="auto"/>
      <w:ind w:firstLine="709"/>
      <w:jc w:val="both"/>
    </w:pPr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527F1E"/>
    <w:rPr>
      <w:rFonts w:ascii="Arial" w:eastAsia="Times New Roman" w:hAnsi="Arial" w:cs="Times New Roman"/>
      <w:color w:val="000000"/>
      <w:szCs w:val="20"/>
      <w:lang w:val="en-GB"/>
    </w:rPr>
  </w:style>
  <w:style w:type="paragraph" w:customStyle="1" w:styleId="Section1L3">
    <w:name w:val="Section1_L3"/>
    <w:basedOn w:val="Normal"/>
    <w:next w:val="Normal"/>
    <w:rsid w:val="00527F1E"/>
    <w:pPr>
      <w:numPr>
        <w:ilvl w:val="2"/>
        <w:numId w:val="2"/>
      </w:numPr>
      <w:spacing w:after="240" w:line="240" w:lineRule="auto"/>
      <w:jc w:val="both"/>
      <w:outlineLvl w:val="2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527F1E"/>
    <w:pPr>
      <w:spacing w:after="0" w:line="240" w:lineRule="auto"/>
    </w:pPr>
    <w:rPr>
      <w:rFonts w:ascii="Times New Roman" w:hAnsi="Times New Roman"/>
      <w:sz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F1E"/>
    <w:pPr>
      <w:spacing w:before="240" w:after="240" w:line="240" w:lineRule="auto"/>
      <w:ind w:left="720"/>
      <w:contextualSpacing/>
    </w:pPr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F2541-E55C-40D9-81FB-F5BD23A7B76C}"/>
      </w:docPartPr>
      <w:docPartBody>
        <w:p w:rsidR="00214A73" w:rsidRDefault="00E1009A">
          <w:r w:rsidRPr="002C3E02">
            <w:rPr>
              <w:rStyle w:val="PlaceholderText"/>
            </w:rPr>
            <w:t>Click here to enter text.</w:t>
          </w:r>
        </w:p>
      </w:docPartBody>
    </w:docPart>
    <w:docPart>
      <w:docPartPr>
        <w:name w:val="27315F4774B74720B5B5A1A15FCA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265FB-BD09-43C7-B8C4-C757A5C1A9E7}"/>
      </w:docPartPr>
      <w:docPartBody>
        <w:p w:rsidR="00214A73" w:rsidRDefault="00E1009A" w:rsidP="00E1009A">
          <w:pPr>
            <w:pStyle w:val="27315F4774B74720B5B5A1A15FCA0D9C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1335B75F54C34ED2A77E102F3698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CF0AC-42C6-4D60-88E5-99F694D9643A}"/>
      </w:docPartPr>
      <w:docPartBody>
        <w:p w:rsidR="00214A73" w:rsidRDefault="00E1009A" w:rsidP="00E1009A">
          <w:pPr>
            <w:pStyle w:val="1335B75F54C34ED2A77E102F36988DFD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7386C9CF73044D0D89F383D9FE79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C4E94-748E-4BEA-B87B-1BDE93C6295A}"/>
      </w:docPartPr>
      <w:docPartBody>
        <w:p w:rsidR="00214A73" w:rsidRDefault="00E1009A" w:rsidP="00E1009A">
          <w:pPr>
            <w:pStyle w:val="7386C9CF73044D0D89F383D9FE791920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B1663E38FC764B60AB8C59FB813B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3452-818D-42DC-B499-0C61E904299C}"/>
      </w:docPartPr>
      <w:docPartBody>
        <w:p w:rsidR="00214A73" w:rsidRDefault="00E1009A" w:rsidP="00E1009A">
          <w:pPr>
            <w:pStyle w:val="B1663E38FC764B60AB8C59FB813B495F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988876468E7A4D6691E1E2ECDF6A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3E5C2-538B-4741-8381-281F1CDBCFFE}"/>
      </w:docPartPr>
      <w:docPartBody>
        <w:p w:rsidR="00214A73" w:rsidRDefault="00E1009A" w:rsidP="00E1009A">
          <w:pPr>
            <w:pStyle w:val="988876468E7A4D6691E1E2ECDF6A5CA6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74B210A6A0C04E5C9108339E1208A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6198B-27F9-41C6-84B4-9785D778817C}"/>
      </w:docPartPr>
      <w:docPartBody>
        <w:p w:rsidR="00214A73" w:rsidRDefault="00E1009A" w:rsidP="00E1009A">
          <w:pPr>
            <w:pStyle w:val="74B210A6A0C04E5C9108339E1208A900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6783C5925F3D4E7DB9E57D5ACFF2D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F392-E1E9-4CFD-ABA0-4039C1A5B0A4}"/>
      </w:docPartPr>
      <w:docPartBody>
        <w:p w:rsidR="00214A73" w:rsidRDefault="00E1009A" w:rsidP="00E1009A">
          <w:pPr>
            <w:pStyle w:val="6783C5925F3D4E7DB9E57D5ACFF2D482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AF972F2F988F432E99A424855DC8B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42722-DB44-4808-A728-0E2C87B5AA16}"/>
      </w:docPartPr>
      <w:docPartBody>
        <w:p w:rsidR="00214A73" w:rsidRDefault="00E1009A" w:rsidP="00E1009A">
          <w:pPr>
            <w:pStyle w:val="AF972F2F988F432E99A424855DC8BF18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B372E2E901DE4F909B934FB531CE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CC2DB-3959-4F9D-9BAA-5D715665B2E2}"/>
      </w:docPartPr>
      <w:docPartBody>
        <w:p w:rsidR="00214A73" w:rsidRDefault="00E1009A" w:rsidP="00E1009A">
          <w:pPr>
            <w:pStyle w:val="B372E2E901DE4F909B934FB531CECB62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720FB958F30E4072AF81701BA8D2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838F2-B4CC-4CB0-95B9-2C01063958EC}"/>
      </w:docPartPr>
      <w:docPartBody>
        <w:p w:rsidR="00214A73" w:rsidRDefault="00E1009A" w:rsidP="00E1009A">
          <w:pPr>
            <w:pStyle w:val="720FB958F30E4072AF81701BA8D21288"/>
          </w:pPr>
          <w:r w:rsidRPr="009B3ACA">
            <w:rPr>
              <w:rStyle w:val="PlaceholderText"/>
            </w:rPr>
            <w:t>Click here to enter text.</w:t>
          </w:r>
        </w:p>
      </w:docPartBody>
    </w:docPart>
    <w:docPart>
      <w:docPartPr>
        <w:name w:val="87591D08267541AA8E3CA40E816FD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B78A3-EB66-4CA4-B301-EE00361A9FC4}"/>
      </w:docPartPr>
      <w:docPartBody>
        <w:p w:rsidR="00214A73" w:rsidRDefault="00E1009A" w:rsidP="00E1009A">
          <w:pPr>
            <w:pStyle w:val="87591D08267541AA8E3CA40E816FDFCB"/>
          </w:pPr>
          <w:r w:rsidRPr="009B3ACA">
            <w:rPr>
              <w:rStyle w:val="PlaceholderText"/>
            </w:rPr>
            <w:t>will</w:t>
          </w:r>
        </w:p>
      </w:docPartBody>
    </w:docPart>
    <w:docPart>
      <w:docPartPr>
        <w:name w:val="4D2F871386594BFE96BF4B307CEA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8CBFC-08F4-454B-928B-D0F14B90D9D3}"/>
      </w:docPartPr>
      <w:docPartBody>
        <w:p w:rsidR="00214A73" w:rsidRDefault="00E1009A" w:rsidP="00E1009A">
          <w:pPr>
            <w:pStyle w:val="4D2F871386594BFE96BF4B307CEA0E0F"/>
          </w:pPr>
          <w:r w:rsidRPr="009B3ACA">
            <w:rPr>
              <w:rStyle w:val="PlaceholderText"/>
            </w:rPr>
            <w:t>Requesting contact</w:t>
          </w:r>
        </w:p>
      </w:docPartBody>
    </w:docPart>
    <w:docPart>
      <w:docPartPr>
        <w:name w:val="606A7DAFC2CA4F15AAE1F88E4C5E3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05319-6FE9-4203-9AB5-92F3E7925845}"/>
      </w:docPartPr>
      <w:docPartBody>
        <w:p w:rsidR="00000000" w:rsidRDefault="00154F22">
          <w:pPr>
            <w:pStyle w:val="606A7DAFC2CA4F15AAE1F88E4C5E33EB"/>
          </w:pPr>
          <w:r w:rsidRPr="007917A6">
            <w:rPr>
              <w:rStyle w:val="PlaceholderText"/>
            </w:rPr>
            <w:t>Click here to enter text</w:t>
          </w:r>
          <w:r w:rsidRPr="007917A6">
            <w:rPr>
              <w:rStyle w:val="PlaceholderText"/>
            </w:rPr>
            <w:t>.</w:t>
          </w:r>
        </w:p>
      </w:docPartBody>
    </w:docPart>
    <w:docPart>
      <w:docPartPr>
        <w:name w:val="ED4A393733B145DBA8AB5A9915EE2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4196F-3BAD-43BA-AE8E-FD5FF2A5E22E}"/>
      </w:docPartPr>
      <w:docPartBody>
        <w:p w:rsidR="00000000" w:rsidRDefault="00154F22">
          <w:pPr>
            <w:pStyle w:val="ED4A393733B145DBA8AB5A9915EE2491"/>
          </w:pPr>
          <w:r w:rsidRPr="007917A6">
            <w:rPr>
              <w:rStyle w:val="PlaceholderText"/>
            </w:rPr>
            <w:t>Matter Agr n</w:t>
          </w:r>
          <w:r w:rsidRPr="007917A6">
            <w:rPr>
              <w:rStyle w:val="PlaceholderText"/>
            </w:rPr>
            <w:t>o</w:t>
          </w:r>
        </w:p>
      </w:docPartBody>
    </w:docPart>
    <w:docPart>
      <w:docPartPr>
        <w:name w:val="38134DA4DA4D4BB4BCB0412B38A5B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70EAD-AB10-4601-9DE6-49CD9CB94FF0}"/>
      </w:docPartPr>
      <w:docPartBody>
        <w:p w:rsidR="00000000" w:rsidRDefault="00154F22">
          <w:pPr>
            <w:pStyle w:val="38134DA4DA4D4BB4BCB0412B38A5B876"/>
          </w:pPr>
          <w:r w:rsidRPr="007917A6">
            <w:rPr>
              <w:rStyle w:val="PlaceholderText"/>
            </w:rPr>
            <w:t>Matter Agr n</w:t>
          </w:r>
          <w:r w:rsidRPr="007917A6">
            <w:rPr>
              <w:rStyle w:val="PlaceholderText"/>
            </w:rPr>
            <w:t>o</w:t>
          </w:r>
        </w:p>
      </w:docPartBody>
    </w:docPart>
    <w:docPart>
      <w:docPartPr>
        <w:name w:val="B66CBEB9C36D485084AC649C2D50F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1DF8D-8A5E-4D83-B25E-E6AD513FA48D}"/>
      </w:docPartPr>
      <w:docPartBody>
        <w:p w:rsidR="00000000" w:rsidRDefault="00154F22">
          <w:pPr>
            <w:pStyle w:val="B66CBEB9C36D485084AC649C2D50FFA5"/>
          </w:pPr>
          <w:r w:rsidRPr="007917A6">
            <w:rPr>
              <w:rStyle w:val="PlaceholderText"/>
            </w:rPr>
            <w:t>Matter Agr n</w:t>
          </w:r>
          <w:r w:rsidRPr="007917A6">
            <w:rPr>
              <w:rStyle w:val="PlaceholderText"/>
            </w:rPr>
            <w:t>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9A"/>
    <w:rsid w:val="00154F22"/>
    <w:rsid w:val="00214A73"/>
    <w:rsid w:val="005B091A"/>
    <w:rsid w:val="006213EA"/>
    <w:rsid w:val="00AA0C1A"/>
    <w:rsid w:val="00E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009A"/>
    <w:rPr>
      <w:color w:val="808080"/>
    </w:rPr>
  </w:style>
  <w:style w:type="paragraph" w:customStyle="1" w:styleId="0B80B0684FA34694A7DFDA5BB2841CC4">
    <w:name w:val="0B80B0684FA34694A7DFDA5BB2841CC4"/>
    <w:rsid w:val="00E1009A"/>
  </w:style>
  <w:style w:type="paragraph" w:customStyle="1" w:styleId="702577F3EA0845E0924EE32ED769E39B">
    <w:name w:val="702577F3EA0845E0924EE32ED769E39B"/>
    <w:rsid w:val="00E1009A"/>
  </w:style>
  <w:style w:type="paragraph" w:customStyle="1" w:styleId="EB9F3B3B12C0448EB3CADE9AF9186F6B">
    <w:name w:val="EB9F3B3B12C0448EB3CADE9AF9186F6B"/>
    <w:rsid w:val="00E1009A"/>
  </w:style>
  <w:style w:type="paragraph" w:customStyle="1" w:styleId="1C32D08AFF80440FBEA44F0258E6B1E1">
    <w:name w:val="1C32D08AFF80440FBEA44F0258E6B1E1"/>
    <w:rsid w:val="00E1009A"/>
  </w:style>
  <w:style w:type="paragraph" w:customStyle="1" w:styleId="27315F4774B74720B5B5A1A15FCA0D9C">
    <w:name w:val="27315F4774B74720B5B5A1A15FCA0D9C"/>
    <w:rsid w:val="00E1009A"/>
  </w:style>
  <w:style w:type="paragraph" w:customStyle="1" w:styleId="FDB9B413985C424FBBABD43254CC9610">
    <w:name w:val="FDB9B413985C424FBBABD43254CC9610"/>
    <w:rsid w:val="00E1009A"/>
  </w:style>
  <w:style w:type="paragraph" w:customStyle="1" w:styleId="67A05FDE22994F57B8C4546B1CA92C77">
    <w:name w:val="67A05FDE22994F57B8C4546B1CA92C77"/>
    <w:rsid w:val="00E1009A"/>
  </w:style>
  <w:style w:type="paragraph" w:customStyle="1" w:styleId="EE2BD4D4D09F44958909FFFD4C2DFBEC">
    <w:name w:val="EE2BD4D4D09F44958909FFFD4C2DFBEC"/>
    <w:rsid w:val="00E1009A"/>
  </w:style>
  <w:style w:type="paragraph" w:customStyle="1" w:styleId="1335B75F54C34ED2A77E102F36988DFD">
    <w:name w:val="1335B75F54C34ED2A77E102F36988DFD"/>
    <w:rsid w:val="00E1009A"/>
  </w:style>
  <w:style w:type="paragraph" w:customStyle="1" w:styleId="99F9585C7F024F0E87EB0EF057EE540E">
    <w:name w:val="99F9585C7F024F0E87EB0EF057EE540E"/>
    <w:rsid w:val="00E1009A"/>
  </w:style>
  <w:style w:type="paragraph" w:customStyle="1" w:styleId="67F9D8B3CAAF49EFBA6AD74740F2EF91">
    <w:name w:val="67F9D8B3CAAF49EFBA6AD74740F2EF91"/>
    <w:rsid w:val="00E1009A"/>
  </w:style>
  <w:style w:type="paragraph" w:customStyle="1" w:styleId="E8C3933CC3C646D2966E6D4CFB8FC5DE">
    <w:name w:val="E8C3933CC3C646D2966E6D4CFB8FC5DE"/>
    <w:rsid w:val="00E1009A"/>
  </w:style>
  <w:style w:type="paragraph" w:customStyle="1" w:styleId="7386C9CF73044D0D89F383D9FE791920">
    <w:name w:val="7386C9CF73044D0D89F383D9FE791920"/>
    <w:rsid w:val="00E1009A"/>
  </w:style>
  <w:style w:type="paragraph" w:customStyle="1" w:styleId="B1663E38FC764B60AB8C59FB813B495F">
    <w:name w:val="B1663E38FC764B60AB8C59FB813B495F"/>
    <w:rsid w:val="00E1009A"/>
  </w:style>
  <w:style w:type="paragraph" w:customStyle="1" w:styleId="988876468E7A4D6691E1E2ECDF6A5CA6">
    <w:name w:val="988876468E7A4D6691E1E2ECDF6A5CA6"/>
    <w:rsid w:val="00E1009A"/>
  </w:style>
  <w:style w:type="paragraph" w:customStyle="1" w:styleId="74B210A6A0C04E5C9108339E1208A900">
    <w:name w:val="74B210A6A0C04E5C9108339E1208A900"/>
    <w:rsid w:val="00E1009A"/>
  </w:style>
  <w:style w:type="paragraph" w:customStyle="1" w:styleId="6783C5925F3D4E7DB9E57D5ACFF2D482">
    <w:name w:val="6783C5925F3D4E7DB9E57D5ACFF2D482"/>
    <w:rsid w:val="00E1009A"/>
  </w:style>
  <w:style w:type="paragraph" w:customStyle="1" w:styleId="AF972F2F988F432E99A424855DC8BF18">
    <w:name w:val="AF972F2F988F432E99A424855DC8BF18"/>
    <w:rsid w:val="00E1009A"/>
  </w:style>
  <w:style w:type="paragraph" w:customStyle="1" w:styleId="B372E2E901DE4F909B934FB531CECB62">
    <w:name w:val="B372E2E901DE4F909B934FB531CECB62"/>
    <w:rsid w:val="00E1009A"/>
  </w:style>
  <w:style w:type="paragraph" w:customStyle="1" w:styleId="720FB958F30E4072AF81701BA8D21288">
    <w:name w:val="720FB958F30E4072AF81701BA8D21288"/>
    <w:rsid w:val="00E1009A"/>
  </w:style>
  <w:style w:type="paragraph" w:customStyle="1" w:styleId="87591D08267541AA8E3CA40E816FDFCB">
    <w:name w:val="87591D08267541AA8E3CA40E816FDFCB"/>
    <w:rsid w:val="00E1009A"/>
  </w:style>
  <w:style w:type="paragraph" w:customStyle="1" w:styleId="4D2F871386594BFE96BF4B307CEA0E0F">
    <w:name w:val="4D2F871386594BFE96BF4B307CEA0E0F"/>
    <w:rsid w:val="00E1009A"/>
  </w:style>
  <w:style w:type="paragraph" w:customStyle="1" w:styleId="B74E3D8D6FDD40FFB69203D5806A82DC">
    <w:name w:val="B74E3D8D6FDD40FFB69203D5806A82DC"/>
    <w:rsid w:val="00E1009A"/>
  </w:style>
  <w:style w:type="paragraph" w:customStyle="1" w:styleId="6319470EBBD545AC9DD05EADABFAAEBB">
    <w:name w:val="6319470EBBD545AC9DD05EADABFAAEBB"/>
    <w:rsid w:val="00E1009A"/>
  </w:style>
  <w:style w:type="paragraph" w:customStyle="1" w:styleId="F653DEB5E13C411EAF7EF99B11614402">
    <w:name w:val="F653DEB5E13C411EAF7EF99B11614402"/>
    <w:rsid w:val="00E1009A"/>
  </w:style>
  <w:style w:type="paragraph" w:customStyle="1" w:styleId="C62AFC37075B45A18EF2B22A2A264564">
    <w:name w:val="C62AFC37075B45A18EF2B22A2A264564"/>
    <w:rsid w:val="00E1009A"/>
  </w:style>
  <w:style w:type="paragraph" w:customStyle="1" w:styleId="24FE22E773CF4E37B6821B1829DDBC2B">
    <w:name w:val="24FE22E773CF4E37B6821B1829DDBC2B"/>
    <w:rsid w:val="00E1009A"/>
  </w:style>
  <w:style w:type="paragraph" w:customStyle="1" w:styleId="953BBC183B5048B78153714ED8667D13">
    <w:name w:val="953BBC183B5048B78153714ED8667D13"/>
    <w:rsid w:val="00E1009A"/>
  </w:style>
  <w:style w:type="paragraph" w:customStyle="1" w:styleId="134E5D577D2E45F1B97808B90826AFE2">
    <w:name w:val="134E5D577D2E45F1B97808B90826AFE2"/>
  </w:style>
  <w:style w:type="paragraph" w:customStyle="1" w:styleId="5ECC49206CDD43E5B16D504DA7711C8E">
    <w:name w:val="5ECC49206CDD43E5B16D504DA7711C8E"/>
  </w:style>
  <w:style w:type="paragraph" w:customStyle="1" w:styleId="B28503C3877C4F3A9BB9D0A901E026D8">
    <w:name w:val="B28503C3877C4F3A9BB9D0A901E026D8"/>
  </w:style>
  <w:style w:type="paragraph" w:customStyle="1" w:styleId="B7743F7A03FB4CA3AD182D9E2D119FE9">
    <w:name w:val="B7743F7A03FB4CA3AD182D9E2D119FE9"/>
  </w:style>
  <w:style w:type="paragraph" w:customStyle="1" w:styleId="606A7DAFC2CA4F15AAE1F88E4C5E33EB">
    <w:name w:val="606A7DAFC2CA4F15AAE1F88E4C5E33EB"/>
  </w:style>
  <w:style w:type="paragraph" w:customStyle="1" w:styleId="ED4A393733B145DBA8AB5A9915EE2491">
    <w:name w:val="ED4A393733B145DBA8AB5A9915EE2491"/>
  </w:style>
  <w:style w:type="paragraph" w:customStyle="1" w:styleId="38134DA4DA4D4BB4BCB0412B38A5B876">
    <w:name w:val="38134DA4DA4D4BB4BCB0412B38A5B876"/>
  </w:style>
  <w:style w:type="paragraph" w:customStyle="1" w:styleId="B66CBEB9C36D485084AC649C2D50FFA5">
    <w:name w:val="B66CBEB9C36D485084AC649C2D50FF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009A"/>
    <w:rPr>
      <w:color w:val="808080"/>
    </w:rPr>
  </w:style>
  <w:style w:type="paragraph" w:customStyle="1" w:styleId="0B80B0684FA34694A7DFDA5BB2841CC4">
    <w:name w:val="0B80B0684FA34694A7DFDA5BB2841CC4"/>
    <w:rsid w:val="00E1009A"/>
  </w:style>
  <w:style w:type="paragraph" w:customStyle="1" w:styleId="702577F3EA0845E0924EE32ED769E39B">
    <w:name w:val="702577F3EA0845E0924EE32ED769E39B"/>
    <w:rsid w:val="00E1009A"/>
  </w:style>
  <w:style w:type="paragraph" w:customStyle="1" w:styleId="EB9F3B3B12C0448EB3CADE9AF9186F6B">
    <w:name w:val="EB9F3B3B12C0448EB3CADE9AF9186F6B"/>
    <w:rsid w:val="00E1009A"/>
  </w:style>
  <w:style w:type="paragraph" w:customStyle="1" w:styleId="1C32D08AFF80440FBEA44F0258E6B1E1">
    <w:name w:val="1C32D08AFF80440FBEA44F0258E6B1E1"/>
    <w:rsid w:val="00E1009A"/>
  </w:style>
  <w:style w:type="paragraph" w:customStyle="1" w:styleId="27315F4774B74720B5B5A1A15FCA0D9C">
    <w:name w:val="27315F4774B74720B5B5A1A15FCA0D9C"/>
    <w:rsid w:val="00E1009A"/>
  </w:style>
  <w:style w:type="paragraph" w:customStyle="1" w:styleId="FDB9B413985C424FBBABD43254CC9610">
    <w:name w:val="FDB9B413985C424FBBABD43254CC9610"/>
    <w:rsid w:val="00E1009A"/>
  </w:style>
  <w:style w:type="paragraph" w:customStyle="1" w:styleId="67A05FDE22994F57B8C4546B1CA92C77">
    <w:name w:val="67A05FDE22994F57B8C4546B1CA92C77"/>
    <w:rsid w:val="00E1009A"/>
  </w:style>
  <w:style w:type="paragraph" w:customStyle="1" w:styleId="EE2BD4D4D09F44958909FFFD4C2DFBEC">
    <w:name w:val="EE2BD4D4D09F44958909FFFD4C2DFBEC"/>
    <w:rsid w:val="00E1009A"/>
  </w:style>
  <w:style w:type="paragraph" w:customStyle="1" w:styleId="1335B75F54C34ED2A77E102F36988DFD">
    <w:name w:val="1335B75F54C34ED2A77E102F36988DFD"/>
    <w:rsid w:val="00E1009A"/>
  </w:style>
  <w:style w:type="paragraph" w:customStyle="1" w:styleId="99F9585C7F024F0E87EB0EF057EE540E">
    <w:name w:val="99F9585C7F024F0E87EB0EF057EE540E"/>
    <w:rsid w:val="00E1009A"/>
  </w:style>
  <w:style w:type="paragraph" w:customStyle="1" w:styleId="67F9D8B3CAAF49EFBA6AD74740F2EF91">
    <w:name w:val="67F9D8B3CAAF49EFBA6AD74740F2EF91"/>
    <w:rsid w:val="00E1009A"/>
  </w:style>
  <w:style w:type="paragraph" w:customStyle="1" w:styleId="E8C3933CC3C646D2966E6D4CFB8FC5DE">
    <w:name w:val="E8C3933CC3C646D2966E6D4CFB8FC5DE"/>
    <w:rsid w:val="00E1009A"/>
  </w:style>
  <w:style w:type="paragraph" w:customStyle="1" w:styleId="7386C9CF73044D0D89F383D9FE791920">
    <w:name w:val="7386C9CF73044D0D89F383D9FE791920"/>
    <w:rsid w:val="00E1009A"/>
  </w:style>
  <w:style w:type="paragraph" w:customStyle="1" w:styleId="B1663E38FC764B60AB8C59FB813B495F">
    <w:name w:val="B1663E38FC764B60AB8C59FB813B495F"/>
    <w:rsid w:val="00E1009A"/>
  </w:style>
  <w:style w:type="paragraph" w:customStyle="1" w:styleId="988876468E7A4D6691E1E2ECDF6A5CA6">
    <w:name w:val="988876468E7A4D6691E1E2ECDF6A5CA6"/>
    <w:rsid w:val="00E1009A"/>
  </w:style>
  <w:style w:type="paragraph" w:customStyle="1" w:styleId="74B210A6A0C04E5C9108339E1208A900">
    <w:name w:val="74B210A6A0C04E5C9108339E1208A900"/>
    <w:rsid w:val="00E1009A"/>
  </w:style>
  <w:style w:type="paragraph" w:customStyle="1" w:styleId="6783C5925F3D4E7DB9E57D5ACFF2D482">
    <w:name w:val="6783C5925F3D4E7DB9E57D5ACFF2D482"/>
    <w:rsid w:val="00E1009A"/>
  </w:style>
  <w:style w:type="paragraph" w:customStyle="1" w:styleId="AF972F2F988F432E99A424855DC8BF18">
    <w:name w:val="AF972F2F988F432E99A424855DC8BF18"/>
    <w:rsid w:val="00E1009A"/>
  </w:style>
  <w:style w:type="paragraph" w:customStyle="1" w:styleId="B372E2E901DE4F909B934FB531CECB62">
    <w:name w:val="B372E2E901DE4F909B934FB531CECB62"/>
    <w:rsid w:val="00E1009A"/>
  </w:style>
  <w:style w:type="paragraph" w:customStyle="1" w:styleId="720FB958F30E4072AF81701BA8D21288">
    <w:name w:val="720FB958F30E4072AF81701BA8D21288"/>
    <w:rsid w:val="00E1009A"/>
  </w:style>
  <w:style w:type="paragraph" w:customStyle="1" w:styleId="87591D08267541AA8E3CA40E816FDFCB">
    <w:name w:val="87591D08267541AA8E3CA40E816FDFCB"/>
    <w:rsid w:val="00E1009A"/>
  </w:style>
  <w:style w:type="paragraph" w:customStyle="1" w:styleId="4D2F871386594BFE96BF4B307CEA0E0F">
    <w:name w:val="4D2F871386594BFE96BF4B307CEA0E0F"/>
    <w:rsid w:val="00E1009A"/>
  </w:style>
  <w:style w:type="paragraph" w:customStyle="1" w:styleId="B74E3D8D6FDD40FFB69203D5806A82DC">
    <w:name w:val="B74E3D8D6FDD40FFB69203D5806A82DC"/>
    <w:rsid w:val="00E1009A"/>
  </w:style>
  <w:style w:type="paragraph" w:customStyle="1" w:styleId="6319470EBBD545AC9DD05EADABFAAEBB">
    <w:name w:val="6319470EBBD545AC9DD05EADABFAAEBB"/>
    <w:rsid w:val="00E1009A"/>
  </w:style>
  <w:style w:type="paragraph" w:customStyle="1" w:styleId="F653DEB5E13C411EAF7EF99B11614402">
    <w:name w:val="F653DEB5E13C411EAF7EF99B11614402"/>
    <w:rsid w:val="00E1009A"/>
  </w:style>
  <w:style w:type="paragraph" w:customStyle="1" w:styleId="C62AFC37075B45A18EF2B22A2A264564">
    <w:name w:val="C62AFC37075B45A18EF2B22A2A264564"/>
    <w:rsid w:val="00E1009A"/>
  </w:style>
  <w:style w:type="paragraph" w:customStyle="1" w:styleId="24FE22E773CF4E37B6821B1829DDBC2B">
    <w:name w:val="24FE22E773CF4E37B6821B1829DDBC2B"/>
    <w:rsid w:val="00E1009A"/>
  </w:style>
  <w:style w:type="paragraph" w:customStyle="1" w:styleId="953BBC183B5048B78153714ED8667D13">
    <w:name w:val="953BBC183B5048B78153714ED8667D13"/>
    <w:rsid w:val="00E1009A"/>
  </w:style>
  <w:style w:type="paragraph" w:customStyle="1" w:styleId="134E5D577D2E45F1B97808B90826AFE2">
    <w:name w:val="134E5D577D2E45F1B97808B90826AFE2"/>
  </w:style>
  <w:style w:type="paragraph" w:customStyle="1" w:styleId="5ECC49206CDD43E5B16D504DA7711C8E">
    <w:name w:val="5ECC49206CDD43E5B16D504DA7711C8E"/>
  </w:style>
  <w:style w:type="paragraph" w:customStyle="1" w:styleId="B28503C3877C4F3A9BB9D0A901E026D8">
    <w:name w:val="B28503C3877C4F3A9BB9D0A901E026D8"/>
  </w:style>
  <w:style w:type="paragraph" w:customStyle="1" w:styleId="B7743F7A03FB4CA3AD182D9E2D119FE9">
    <w:name w:val="B7743F7A03FB4CA3AD182D9E2D119FE9"/>
  </w:style>
  <w:style w:type="paragraph" w:customStyle="1" w:styleId="606A7DAFC2CA4F15AAE1F88E4C5E33EB">
    <w:name w:val="606A7DAFC2CA4F15AAE1F88E4C5E33EB"/>
  </w:style>
  <w:style w:type="paragraph" w:customStyle="1" w:styleId="ED4A393733B145DBA8AB5A9915EE2491">
    <w:name w:val="ED4A393733B145DBA8AB5A9915EE2491"/>
  </w:style>
  <w:style w:type="paragraph" w:customStyle="1" w:styleId="38134DA4DA4D4BB4BCB0412B38A5B876">
    <w:name w:val="38134DA4DA4D4BB4BCB0412B38A5B876"/>
  </w:style>
  <w:style w:type="paragraph" w:customStyle="1" w:styleId="B66CBEB9C36D485084AC649C2D50FFA5">
    <w:name w:val="B66CBEB9C36D485084AC649C2D50F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55C78-5A38-4942-BC55-7001201E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Kanathur Narasimha Murthy</dc:creator>
  <cp:lastModifiedBy>Harsha Kanathur Narasimha Murthy</cp:lastModifiedBy>
  <cp:revision>1</cp:revision>
  <dcterms:created xsi:type="dcterms:W3CDTF">2016-07-01T12:30:00Z</dcterms:created>
  <dcterms:modified xsi:type="dcterms:W3CDTF">2016-09-21T13:26:00Z</dcterms:modified>
</cp:coreProperties>
</file>